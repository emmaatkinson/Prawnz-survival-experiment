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3261" w14:textId="44093000" w:rsidR="00872953" w:rsidRPr="004C5563" w:rsidRDefault="00872953" w:rsidP="00872953">
      <w:pPr>
        <w:jc w:val="center"/>
        <w:rPr>
          <w:rFonts w:cstheme="minorHAnsi"/>
          <w:sz w:val="40"/>
          <w:szCs w:val="40"/>
          <w:u w:val="single"/>
        </w:rPr>
      </w:pPr>
      <w:r w:rsidRPr="004C5563">
        <w:rPr>
          <w:rFonts w:cstheme="minorHAnsi"/>
          <w:sz w:val="40"/>
          <w:szCs w:val="40"/>
          <w:u w:val="single"/>
        </w:rPr>
        <w:t xml:space="preserve">Prawn Post Release Mortality </w:t>
      </w:r>
      <w:commentRangeStart w:id="0"/>
      <w:r w:rsidRPr="004C5563">
        <w:rPr>
          <w:rFonts w:cstheme="minorHAnsi"/>
          <w:sz w:val="40"/>
          <w:szCs w:val="40"/>
          <w:u w:val="single"/>
        </w:rPr>
        <w:t>Experiment</w:t>
      </w:r>
      <w:commentRangeEnd w:id="0"/>
      <w:r w:rsidR="005B0A73">
        <w:rPr>
          <w:rStyle w:val="CommentReference"/>
        </w:rPr>
        <w:commentReference w:id="0"/>
      </w:r>
    </w:p>
    <w:p w14:paraId="2E61AFB4" w14:textId="77777777" w:rsidR="00872953" w:rsidRPr="004C5563" w:rsidRDefault="00872953">
      <w:pPr>
        <w:rPr>
          <w:rFonts w:cstheme="minorHAnsi"/>
          <w:sz w:val="40"/>
          <w:szCs w:val="40"/>
        </w:rPr>
      </w:pPr>
    </w:p>
    <w:p w14:paraId="6B50EEC2" w14:textId="640D7E80" w:rsidR="00EE085D" w:rsidRPr="004C5563" w:rsidRDefault="00872953">
      <w:pPr>
        <w:rPr>
          <w:rFonts w:cstheme="minorHAnsi"/>
          <w:sz w:val="40"/>
          <w:szCs w:val="40"/>
        </w:rPr>
      </w:pPr>
      <w:r w:rsidRPr="004C5563">
        <w:rPr>
          <w:rFonts w:cstheme="minorHAnsi"/>
          <w:sz w:val="40"/>
          <w:szCs w:val="40"/>
        </w:rPr>
        <w:t xml:space="preserve">Experiment Methods </w:t>
      </w:r>
    </w:p>
    <w:p w14:paraId="60F19C51" w14:textId="77777777" w:rsidR="00872953" w:rsidRPr="004C5563" w:rsidRDefault="00872953">
      <w:pPr>
        <w:rPr>
          <w:rFonts w:cstheme="minorHAnsi"/>
          <w:sz w:val="40"/>
          <w:szCs w:val="40"/>
        </w:rPr>
      </w:pPr>
    </w:p>
    <w:p w14:paraId="10F1205C" w14:textId="7F7E69DC" w:rsidR="00CC2200" w:rsidRPr="004C5563" w:rsidRDefault="0083683F">
      <w:pPr>
        <w:rPr>
          <w:rFonts w:cstheme="minorHAnsi"/>
          <w:sz w:val="28"/>
          <w:szCs w:val="28"/>
        </w:rPr>
      </w:pPr>
      <w:ins w:id="1" w:author="Emma Atkinson" w:date="2023-05-26T08:39:00Z">
        <w:r>
          <w:rPr>
            <w:rFonts w:cstheme="minorHAnsi"/>
            <w:sz w:val="28"/>
            <w:szCs w:val="28"/>
          </w:rPr>
          <w:t>For a given trial, w</w:t>
        </w:r>
      </w:ins>
      <w:r w:rsidR="00872953" w:rsidRPr="004C5563">
        <w:rPr>
          <w:rFonts w:cstheme="minorHAnsi"/>
          <w:sz w:val="28"/>
          <w:szCs w:val="28"/>
        </w:rPr>
        <w:t xml:space="preserve">e set 10 traps, let them soak for ~24 hours and pulled them. </w:t>
      </w:r>
      <w:r w:rsidR="00CC2200" w:rsidRPr="004C5563">
        <w:rPr>
          <w:rFonts w:cstheme="minorHAnsi"/>
          <w:sz w:val="28"/>
          <w:szCs w:val="28"/>
        </w:rPr>
        <w:t xml:space="preserve">We immediately placed the prawns into a saltwater filled fish tote. </w:t>
      </w:r>
    </w:p>
    <w:p w14:paraId="16C362BA" w14:textId="48A57989" w:rsidR="00CC2200" w:rsidRDefault="00CC2200">
      <w:pPr>
        <w:rPr>
          <w:rFonts w:cstheme="minorHAnsi"/>
          <w:sz w:val="28"/>
          <w:szCs w:val="28"/>
        </w:rPr>
      </w:pPr>
    </w:p>
    <w:p w14:paraId="0F346659" w14:textId="665DF197" w:rsidR="004C5563" w:rsidRPr="004C5563" w:rsidRDefault="004C5563">
      <w:pPr>
        <w:rPr>
          <w:rFonts w:cstheme="minorHAnsi"/>
          <w:b/>
          <w:bCs/>
          <w:sz w:val="28"/>
          <w:szCs w:val="28"/>
        </w:rPr>
      </w:pPr>
      <w:r>
        <w:rPr>
          <w:rFonts w:cstheme="minorHAnsi"/>
          <w:b/>
          <w:bCs/>
          <w:sz w:val="28"/>
          <w:szCs w:val="28"/>
        </w:rPr>
        <w:t>Treatment Stage</w:t>
      </w:r>
    </w:p>
    <w:p w14:paraId="511515A5" w14:textId="77777777" w:rsidR="007A6232" w:rsidRPr="004C5563" w:rsidRDefault="00872953">
      <w:pPr>
        <w:rPr>
          <w:rFonts w:cstheme="minorHAnsi"/>
          <w:sz w:val="28"/>
          <w:szCs w:val="28"/>
        </w:rPr>
      </w:pPr>
      <w:r w:rsidRPr="004C5563">
        <w:rPr>
          <w:rFonts w:cstheme="minorHAnsi"/>
          <w:sz w:val="28"/>
          <w:szCs w:val="28"/>
        </w:rPr>
        <w:t xml:space="preserve">We </w:t>
      </w:r>
      <w:r w:rsidR="00937E54" w:rsidRPr="004C5563">
        <w:rPr>
          <w:rFonts w:cstheme="minorHAnsi"/>
          <w:sz w:val="28"/>
          <w:szCs w:val="28"/>
        </w:rPr>
        <w:t xml:space="preserve">distributed the prawns into (usually) 5 treatment groups (0 minutes, 30 minutes, 60 minutes, 90 minutes, 120 minutes). Each group received a different colour rostrum band. The prawns were left </w:t>
      </w:r>
      <w:r w:rsidR="00CC2200" w:rsidRPr="004C5563">
        <w:rPr>
          <w:rFonts w:cstheme="minorHAnsi"/>
          <w:sz w:val="28"/>
          <w:szCs w:val="28"/>
        </w:rPr>
        <w:t>on the boat deck for their assigned treatment time. After the</w:t>
      </w:r>
      <w:r w:rsidR="007A6232" w:rsidRPr="004C5563">
        <w:rPr>
          <w:rFonts w:cstheme="minorHAnsi"/>
          <w:sz w:val="28"/>
          <w:szCs w:val="28"/>
        </w:rPr>
        <w:t xml:space="preserve">ir time was up, they were placed in a bag and hung over the side of the boat until all treatment times were done (~2 hours). </w:t>
      </w:r>
    </w:p>
    <w:p w14:paraId="73974CF6" w14:textId="6DAFBCAB" w:rsidR="007A6232" w:rsidRDefault="007A6232">
      <w:pPr>
        <w:rPr>
          <w:rFonts w:cstheme="minorHAnsi"/>
          <w:sz w:val="28"/>
          <w:szCs w:val="28"/>
        </w:rPr>
      </w:pPr>
    </w:p>
    <w:p w14:paraId="09E5E1FD" w14:textId="0AB37FDA" w:rsidR="004C5563" w:rsidRPr="004C5563" w:rsidRDefault="004C5563">
      <w:pPr>
        <w:rPr>
          <w:rFonts w:cstheme="minorHAnsi"/>
          <w:b/>
          <w:bCs/>
          <w:sz w:val="28"/>
          <w:szCs w:val="28"/>
        </w:rPr>
      </w:pPr>
      <w:r>
        <w:rPr>
          <w:rFonts w:cstheme="minorHAnsi"/>
          <w:b/>
          <w:bCs/>
          <w:sz w:val="28"/>
          <w:szCs w:val="28"/>
        </w:rPr>
        <w:t>Release Stage</w:t>
      </w:r>
    </w:p>
    <w:p w14:paraId="70A2A797" w14:textId="7315BD87" w:rsidR="00872953" w:rsidRPr="004C5563" w:rsidRDefault="007A6232">
      <w:pPr>
        <w:rPr>
          <w:rFonts w:cstheme="minorHAnsi"/>
          <w:sz w:val="28"/>
          <w:szCs w:val="28"/>
        </w:rPr>
      </w:pPr>
      <w:r w:rsidRPr="004C5563">
        <w:rPr>
          <w:rFonts w:cstheme="minorHAnsi"/>
          <w:sz w:val="28"/>
          <w:szCs w:val="28"/>
        </w:rPr>
        <w:t xml:space="preserve">We pulled all the bags out of the water and distributed the prawns </w:t>
      </w:r>
      <w:ins w:id="2" w:author="Emma Atkinson" w:date="2023-05-26T08:40:00Z">
        <w:r w:rsidR="0083683F">
          <w:rPr>
            <w:rFonts w:cstheme="minorHAnsi"/>
            <w:sz w:val="28"/>
            <w:szCs w:val="28"/>
          </w:rPr>
          <w:t>haphazardly</w:t>
        </w:r>
      </w:ins>
      <w:del w:id="3" w:author="Emma Atkinson" w:date="2023-05-26T08:40:00Z">
        <w:r w:rsidRPr="004C5563" w:rsidDel="0083683F">
          <w:rPr>
            <w:rFonts w:cstheme="minorHAnsi"/>
            <w:sz w:val="28"/>
            <w:szCs w:val="28"/>
          </w:rPr>
          <w:delText>randomly</w:delText>
        </w:r>
      </w:del>
      <w:r w:rsidRPr="004C5563">
        <w:rPr>
          <w:rFonts w:cstheme="minorHAnsi"/>
          <w:sz w:val="28"/>
          <w:szCs w:val="28"/>
        </w:rPr>
        <w:t xml:space="preserve"> among six traps</w:t>
      </w:r>
      <w:r w:rsidR="00FD4790" w:rsidRPr="004C5563">
        <w:rPr>
          <w:rFonts w:cstheme="minorHAnsi"/>
          <w:sz w:val="28"/>
          <w:szCs w:val="28"/>
        </w:rPr>
        <w:t xml:space="preserve"> with the ends tied shut</w:t>
      </w:r>
      <w:r w:rsidRPr="004C5563">
        <w:rPr>
          <w:rFonts w:cstheme="minorHAnsi"/>
          <w:sz w:val="28"/>
          <w:szCs w:val="28"/>
        </w:rPr>
        <w:t>. These traps were set for ~24 hours.</w:t>
      </w:r>
    </w:p>
    <w:p w14:paraId="6DC1A65E" w14:textId="39185A76" w:rsidR="002D005C" w:rsidRDefault="002D005C">
      <w:pPr>
        <w:rPr>
          <w:rFonts w:cstheme="minorHAnsi"/>
          <w:sz w:val="28"/>
          <w:szCs w:val="28"/>
        </w:rPr>
      </w:pPr>
    </w:p>
    <w:p w14:paraId="7507ECD0" w14:textId="4C14DB83" w:rsidR="002D005C" w:rsidRPr="002D005C" w:rsidRDefault="002D005C">
      <w:pPr>
        <w:rPr>
          <w:rFonts w:cstheme="minorHAnsi"/>
          <w:b/>
          <w:bCs/>
          <w:sz w:val="28"/>
          <w:szCs w:val="28"/>
        </w:rPr>
      </w:pPr>
      <w:r>
        <w:rPr>
          <w:rFonts w:cstheme="minorHAnsi"/>
          <w:b/>
          <w:bCs/>
          <w:sz w:val="28"/>
          <w:szCs w:val="28"/>
        </w:rPr>
        <w:t>Data collection</w:t>
      </w:r>
    </w:p>
    <w:p w14:paraId="5BBD65CE" w14:textId="6BCD70F7" w:rsidR="007A6232" w:rsidRPr="004C5563" w:rsidRDefault="007A6232">
      <w:pPr>
        <w:rPr>
          <w:rFonts w:cstheme="minorHAnsi"/>
          <w:sz w:val="28"/>
          <w:szCs w:val="28"/>
        </w:rPr>
      </w:pPr>
      <w:r w:rsidRPr="004C5563">
        <w:rPr>
          <w:rFonts w:cstheme="minorHAnsi"/>
          <w:sz w:val="28"/>
          <w:szCs w:val="28"/>
        </w:rPr>
        <w:t xml:space="preserve">After </w:t>
      </w:r>
      <w:r w:rsidR="009C7B1C" w:rsidRPr="004C5563">
        <w:rPr>
          <w:rFonts w:cstheme="minorHAnsi"/>
          <w:sz w:val="28"/>
          <w:szCs w:val="28"/>
        </w:rPr>
        <w:t>we hauled the traps, we assessed the state of the prawns. They were assigned as alive (0 if dead, 1 if alive), dead (0 if alive, 1 if dead and intact</w:t>
      </w:r>
      <w:proofErr w:type="gramStart"/>
      <w:r w:rsidR="009C7B1C" w:rsidRPr="004C5563">
        <w:rPr>
          <w:rFonts w:cstheme="minorHAnsi"/>
          <w:sz w:val="28"/>
          <w:szCs w:val="28"/>
        </w:rPr>
        <w:t>),  or</w:t>
      </w:r>
      <w:proofErr w:type="gramEnd"/>
      <w:r w:rsidR="009C7B1C" w:rsidRPr="004C5563">
        <w:rPr>
          <w:rFonts w:cstheme="minorHAnsi"/>
          <w:sz w:val="28"/>
          <w:szCs w:val="28"/>
        </w:rPr>
        <w:t xml:space="preserve"> scavenged (0 if alive, 1 if dead and scavenged)</w:t>
      </w:r>
      <w:r w:rsidR="00F73074" w:rsidRPr="004C5563">
        <w:rPr>
          <w:rFonts w:cstheme="minorHAnsi"/>
          <w:sz w:val="28"/>
          <w:szCs w:val="28"/>
        </w:rPr>
        <w:t>.</w:t>
      </w:r>
      <w:r w:rsidR="009C7B1C" w:rsidRPr="004C5563">
        <w:rPr>
          <w:rFonts w:cstheme="minorHAnsi"/>
          <w:sz w:val="28"/>
          <w:szCs w:val="28"/>
        </w:rPr>
        <w:t xml:space="preserve"> Stage data </w:t>
      </w:r>
      <w:r w:rsidR="00DF2CE4" w:rsidRPr="004C5563">
        <w:rPr>
          <w:rFonts w:cstheme="minorHAnsi"/>
          <w:sz w:val="28"/>
          <w:szCs w:val="28"/>
        </w:rPr>
        <w:t xml:space="preserve">(0=juvenile, 1=male, 2=transitional, 3=female, 4=egged female, 5=spent female) and carapace length (if intact) </w:t>
      </w:r>
      <w:r w:rsidR="009C7B1C" w:rsidRPr="004C5563">
        <w:rPr>
          <w:rFonts w:cstheme="minorHAnsi"/>
          <w:sz w:val="28"/>
          <w:szCs w:val="28"/>
        </w:rPr>
        <w:t xml:space="preserve">was collected for </w:t>
      </w:r>
      <w:r w:rsidR="00DF2CE4" w:rsidRPr="004C5563">
        <w:rPr>
          <w:rFonts w:cstheme="minorHAnsi"/>
          <w:sz w:val="28"/>
          <w:szCs w:val="28"/>
        </w:rPr>
        <w:t xml:space="preserve">all prawns. </w:t>
      </w:r>
      <w:r w:rsidR="00F73074" w:rsidRPr="004C5563">
        <w:rPr>
          <w:rFonts w:cstheme="minorHAnsi"/>
          <w:sz w:val="28"/>
          <w:szCs w:val="28"/>
        </w:rPr>
        <w:t>Their band colour (and therefore treatment) was also recorded, or NA (</w:t>
      </w:r>
      <w:proofErr w:type="spellStart"/>
      <w:r w:rsidR="00F73074" w:rsidRPr="004C5563">
        <w:rPr>
          <w:rFonts w:cstheme="minorHAnsi"/>
          <w:sz w:val="28"/>
          <w:szCs w:val="28"/>
        </w:rPr>
        <w:t>unbanded</w:t>
      </w:r>
      <w:proofErr w:type="spellEnd"/>
      <w:r w:rsidR="00F73074" w:rsidRPr="004C5563">
        <w:rPr>
          <w:rFonts w:cstheme="minorHAnsi"/>
          <w:sz w:val="28"/>
          <w:szCs w:val="28"/>
        </w:rPr>
        <w:t>).</w:t>
      </w:r>
    </w:p>
    <w:p w14:paraId="769246EB" w14:textId="64B7934A" w:rsidR="00DF2CE4" w:rsidRPr="004C5563" w:rsidRDefault="00DF2CE4">
      <w:pPr>
        <w:rPr>
          <w:rFonts w:cstheme="minorHAnsi"/>
          <w:sz w:val="28"/>
          <w:szCs w:val="28"/>
        </w:rPr>
      </w:pPr>
    </w:p>
    <w:p w14:paraId="719A69B4" w14:textId="498D3704" w:rsidR="00DF2CE4" w:rsidRPr="004C5563" w:rsidRDefault="0083683F">
      <w:pPr>
        <w:rPr>
          <w:rFonts w:cstheme="minorHAnsi"/>
          <w:sz w:val="28"/>
          <w:szCs w:val="28"/>
        </w:rPr>
      </w:pPr>
      <w:ins w:id="4" w:author="Emma Atkinson" w:date="2023-05-26T08:41:00Z">
        <w:r>
          <w:rPr>
            <w:rFonts w:cstheme="minorHAnsi"/>
            <w:sz w:val="28"/>
            <w:szCs w:val="28"/>
          </w:rPr>
          <w:t>All</w:t>
        </w:r>
      </w:ins>
      <w:del w:id="5" w:author="Emma Atkinson" w:date="2023-05-26T08:41:00Z">
        <w:r w:rsidR="00321432" w:rsidRPr="004C5563" w:rsidDel="0083683F">
          <w:rPr>
            <w:rFonts w:cstheme="minorHAnsi"/>
            <w:sz w:val="28"/>
            <w:szCs w:val="28"/>
          </w:rPr>
          <w:delText>Some</w:delText>
        </w:r>
      </w:del>
      <w:r w:rsidR="00321432" w:rsidRPr="004C5563">
        <w:rPr>
          <w:rFonts w:cstheme="minorHAnsi"/>
          <w:sz w:val="28"/>
          <w:szCs w:val="28"/>
        </w:rPr>
        <w:t xml:space="preserve"> </w:t>
      </w:r>
      <w:commentRangeStart w:id="6"/>
      <w:r w:rsidR="00321432" w:rsidRPr="004C5563">
        <w:rPr>
          <w:rFonts w:cstheme="minorHAnsi"/>
          <w:sz w:val="28"/>
          <w:szCs w:val="28"/>
        </w:rPr>
        <w:t>alive</w:t>
      </w:r>
      <w:commentRangeEnd w:id="6"/>
      <w:r>
        <w:rPr>
          <w:rStyle w:val="CommentReference"/>
        </w:rPr>
        <w:commentReference w:id="6"/>
      </w:r>
      <w:r w:rsidR="00321432" w:rsidRPr="004C5563">
        <w:rPr>
          <w:rFonts w:cstheme="minorHAnsi"/>
          <w:sz w:val="28"/>
          <w:szCs w:val="28"/>
        </w:rPr>
        <w:t xml:space="preserve"> prawns were assessed for 10 reflexes (0 if absent, 1 if present). </w:t>
      </w:r>
    </w:p>
    <w:p w14:paraId="33532DBB" w14:textId="190E30FC" w:rsidR="00321432" w:rsidRPr="004C5563" w:rsidRDefault="00321432">
      <w:pPr>
        <w:rPr>
          <w:rFonts w:cstheme="minorHAnsi"/>
          <w:sz w:val="28"/>
          <w:szCs w:val="28"/>
        </w:rPr>
      </w:pPr>
    </w:p>
    <w:p w14:paraId="5079E30D" w14:textId="77777777" w:rsidR="00321432" w:rsidRPr="004C5563" w:rsidRDefault="00321432">
      <w:pPr>
        <w:rPr>
          <w:rFonts w:cstheme="minorHAnsi"/>
          <w:sz w:val="28"/>
          <w:szCs w:val="28"/>
        </w:rPr>
      </w:pPr>
    </w:p>
    <w:p w14:paraId="6641AFB8" w14:textId="2A5FDBE2" w:rsidR="0030743F" w:rsidRPr="004C5563" w:rsidRDefault="0030743F" w:rsidP="0030743F">
      <w:pPr>
        <w:rPr>
          <w:rFonts w:cstheme="minorHAnsi"/>
          <w:sz w:val="40"/>
          <w:szCs w:val="40"/>
        </w:rPr>
      </w:pPr>
      <w:r w:rsidRPr="004C5563">
        <w:rPr>
          <w:rFonts w:cstheme="minorHAnsi"/>
          <w:sz w:val="40"/>
          <w:szCs w:val="40"/>
        </w:rPr>
        <w:t>Analysis Plan and Issues</w:t>
      </w:r>
    </w:p>
    <w:p w14:paraId="3A8330C4" w14:textId="55F291E3" w:rsidR="000D003C" w:rsidRPr="004C5563" w:rsidRDefault="000D003C" w:rsidP="0030743F">
      <w:pPr>
        <w:rPr>
          <w:rFonts w:cstheme="minorHAnsi"/>
          <w:sz w:val="40"/>
          <w:szCs w:val="40"/>
        </w:rPr>
      </w:pPr>
    </w:p>
    <w:p w14:paraId="55D3A4A1" w14:textId="3C67B256" w:rsidR="000D003C" w:rsidRPr="004C5563" w:rsidRDefault="000D003C" w:rsidP="0030743F">
      <w:pPr>
        <w:rPr>
          <w:rFonts w:cstheme="minorHAnsi"/>
          <w:sz w:val="28"/>
          <w:szCs w:val="28"/>
        </w:rPr>
      </w:pPr>
      <w:commentRangeStart w:id="7"/>
      <w:r w:rsidRPr="004C5563">
        <w:rPr>
          <w:rFonts w:cstheme="minorHAnsi"/>
          <w:sz w:val="28"/>
          <w:szCs w:val="28"/>
        </w:rPr>
        <w:t xml:space="preserve">Binomial </w:t>
      </w:r>
      <w:commentRangeEnd w:id="7"/>
      <w:r w:rsidR="00124840">
        <w:rPr>
          <w:rStyle w:val="CommentReference"/>
        </w:rPr>
        <w:commentReference w:id="7"/>
      </w:r>
      <w:r w:rsidRPr="004C5563">
        <w:rPr>
          <w:rFonts w:cstheme="minorHAnsi"/>
          <w:sz w:val="28"/>
          <w:szCs w:val="28"/>
        </w:rPr>
        <w:t>(logistic) regression with random intercept effects. We plan to have one random effect for trial x tra</w:t>
      </w:r>
      <w:r w:rsidR="000A5581" w:rsidRPr="004C5563">
        <w:rPr>
          <w:rFonts w:cstheme="minorHAnsi"/>
          <w:sz w:val="28"/>
          <w:szCs w:val="28"/>
        </w:rPr>
        <w:t>p. There were 21 trials each with 6 traps, so there are 126 levels of the random</w:t>
      </w:r>
      <w:commentRangeStart w:id="8"/>
      <w:r w:rsidR="000A5581" w:rsidRPr="004C5563">
        <w:rPr>
          <w:rFonts w:cstheme="minorHAnsi"/>
          <w:sz w:val="28"/>
          <w:szCs w:val="28"/>
        </w:rPr>
        <w:t xml:space="preserve"> </w:t>
      </w:r>
      <w:commentRangeStart w:id="9"/>
      <w:r w:rsidR="000A5581" w:rsidRPr="004C5563">
        <w:rPr>
          <w:rFonts w:cstheme="minorHAnsi"/>
          <w:sz w:val="28"/>
          <w:szCs w:val="28"/>
        </w:rPr>
        <w:t>effect</w:t>
      </w:r>
      <w:commentRangeEnd w:id="8"/>
      <w:r w:rsidR="0083683F">
        <w:rPr>
          <w:rStyle w:val="CommentReference"/>
        </w:rPr>
        <w:commentReference w:id="8"/>
      </w:r>
      <w:commentRangeEnd w:id="9"/>
      <w:r w:rsidR="00124840">
        <w:rPr>
          <w:rStyle w:val="CommentReference"/>
        </w:rPr>
        <w:commentReference w:id="9"/>
      </w:r>
      <w:r w:rsidR="000A5581" w:rsidRPr="004C5563">
        <w:rPr>
          <w:rFonts w:cstheme="minorHAnsi"/>
          <w:sz w:val="28"/>
          <w:szCs w:val="28"/>
        </w:rPr>
        <w:t xml:space="preserve">. </w:t>
      </w:r>
    </w:p>
    <w:p w14:paraId="5F445A64" w14:textId="77777777" w:rsidR="0033208A" w:rsidRPr="004C5563" w:rsidRDefault="0033208A" w:rsidP="0030743F">
      <w:pPr>
        <w:rPr>
          <w:rFonts w:cstheme="minorHAnsi"/>
          <w:sz w:val="28"/>
          <w:szCs w:val="28"/>
        </w:rPr>
      </w:pPr>
    </w:p>
    <w:p w14:paraId="041E311A" w14:textId="77777777" w:rsidR="0033208A" w:rsidRPr="004C5563" w:rsidRDefault="0033208A" w:rsidP="0030743F">
      <w:pPr>
        <w:rPr>
          <w:rFonts w:cstheme="minorHAnsi"/>
          <w:sz w:val="28"/>
          <w:szCs w:val="28"/>
        </w:rPr>
      </w:pPr>
    </w:p>
    <w:p w14:paraId="79A377AF" w14:textId="77777777" w:rsidR="0033208A" w:rsidRPr="004C5563" w:rsidRDefault="0033208A" w:rsidP="0030743F">
      <w:pPr>
        <w:rPr>
          <w:rFonts w:cstheme="minorHAnsi"/>
          <w:sz w:val="28"/>
          <w:szCs w:val="28"/>
        </w:rPr>
      </w:pPr>
    </w:p>
    <w:p w14:paraId="403134C9" w14:textId="77777777" w:rsidR="0033208A" w:rsidRPr="004C5563" w:rsidRDefault="0033208A" w:rsidP="0030743F">
      <w:pPr>
        <w:rPr>
          <w:rFonts w:cstheme="minorHAnsi"/>
          <w:sz w:val="28"/>
          <w:szCs w:val="28"/>
        </w:rPr>
      </w:pPr>
    </w:p>
    <w:p w14:paraId="1A0FDCB1" w14:textId="0F335ADB" w:rsidR="00FD4790" w:rsidRPr="004C5563" w:rsidRDefault="00FD4790" w:rsidP="0030743F">
      <w:pPr>
        <w:rPr>
          <w:rFonts w:cstheme="minorHAnsi"/>
          <w:b/>
          <w:bCs/>
          <w:sz w:val="28"/>
          <w:szCs w:val="28"/>
        </w:rPr>
      </w:pPr>
      <w:commentRangeStart w:id="10"/>
      <w:r w:rsidRPr="004C5563">
        <w:rPr>
          <w:rFonts w:cstheme="minorHAnsi"/>
          <w:b/>
          <w:bCs/>
          <w:sz w:val="28"/>
          <w:szCs w:val="28"/>
        </w:rPr>
        <w:t xml:space="preserve">Lost Prawns </w:t>
      </w:r>
      <w:commentRangeEnd w:id="10"/>
      <w:r w:rsidR="006768C9">
        <w:rPr>
          <w:rStyle w:val="CommentReference"/>
        </w:rPr>
        <w:commentReference w:id="10"/>
      </w:r>
    </w:p>
    <w:p w14:paraId="1F99EBFC" w14:textId="6EFED5A5" w:rsidR="00FD4790" w:rsidRPr="004C5563" w:rsidRDefault="00FD4790" w:rsidP="0030743F">
      <w:pPr>
        <w:rPr>
          <w:rFonts w:cstheme="minorHAnsi"/>
          <w:sz w:val="28"/>
          <w:szCs w:val="28"/>
        </w:rPr>
      </w:pPr>
    </w:p>
    <w:p w14:paraId="3A3C5CA8" w14:textId="4278F05A" w:rsidR="00A54C73" w:rsidRPr="004C5563" w:rsidRDefault="00FD4790" w:rsidP="0030743F">
      <w:pPr>
        <w:rPr>
          <w:rFonts w:cstheme="minorHAnsi"/>
          <w:sz w:val="28"/>
          <w:szCs w:val="28"/>
        </w:rPr>
      </w:pPr>
      <w:r w:rsidRPr="004C5563">
        <w:rPr>
          <w:rFonts w:cstheme="minorHAnsi"/>
          <w:sz w:val="28"/>
          <w:szCs w:val="28"/>
        </w:rPr>
        <w:t>We lost prawns during the treatment stage (mesh bags hung over the side) and the ‘release’ stage (traps)</w:t>
      </w:r>
      <w:r w:rsidR="00A877D9" w:rsidRPr="004C5563">
        <w:rPr>
          <w:rFonts w:cstheme="minorHAnsi"/>
          <w:sz w:val="28"/>
          <w:szCs w:val="28"/>
        </w:rPr>
        <w:t>.</w:t>
      </w:r>
      <w:commentRangeStart w:id="11"/>
      <w:r w:rsidR="00A877D9" w:rsidRPr="004C5563">
        <w:rPr>
          <w:rFonts w:cstheme="minorHAnsi"/>
          <w:sz w:val="28"/>
          <w:szCs w:val="28"/>
        </w:rPr>
        <w:t xml:space="preserve"> There appears to be more prawns missing from the longer treatments.</w:t>
      </w:r>
      <w:commentRangeEnd w:id="11"/>
      <w:r w:rsidR="00124840">
        <w:rPr>
          <w:rStyle w:val="CommentReference"/>
        </w:rPr>
        <w:commentReference w:id="11"/>
      </w:r>
      <w:r w:rsidR="00A877D9" w:rsidRPr="004C5563">
        <w:rPr>
          <w:rFonts w:cstheme="minorHAnsi"/>
          <w:sz w:val="28"/>
          <w:szCs w:val="28"/>
        </w:rPr>
        <w:t xml:space="preserve"> </w:t>
      </w:r>
      <w:r w:rsidR="00A54C73" w:rsidRPr="004C5563">
        <w:rPr>
          <w:rFonts w:cstheme="minorHAnsi"/>
          <w:sz w:val="28"/>
          <w:szCs w:val="28"/>
        </w:rPr>
        <w:t>However, we can only count the number of banded prawns before and after</w:t>
      </w:r>
      <w:r w:rsidR="00266039" w:rsidRPr="004C5563">
        <w:rPr>
          <w:rFonts w:cstheme="minorHAnsi"/>
          <w:sz w:val="28"/>
          <w:szCs w:val="28"/>
        </w:rPr>
        <w:t xml:space="preserve"> to get treatment loss</w:t>
      </w:r>
      <w:r w:rsidR="00A54C73" w:rsidRPr="004C5563">
        <w:rPr>
          <w:rFonts w:cstheme="minorHAnsi"/>
          <w:sz w:val="28"/>
          <w:szCs w:val="28"/>
        </w:rPr>
        <w:t xml:space="preserve">. Therefore ‘lost’ prawns could have been truly lost or have lost their band. </w:t>
      </w:r>
      <w:r w:rsidR="00266039" w:rsidRPr="004C5563">
        <w:rPr>
          <w:rFonts w:cstheme="minorHAnsi"/>
          <w:sz w:val="28"/>
          <w:szCs w:val="28"/>
        </w:rPr>
        <w:t xml:space="preserve">We can also measure truly lost prawns from a trap. </w:t>
      </w:r>
    </w:p>
    <w:p w14:paraId="0710AAC5" w14:textId="77777777" w:rsidR="00A54C73" w:rsidRPr="004C5563" w:rsidRDefault="00A54C73" w:rsidP="0030743F">
      <w:pPr>
        <w:rPr>
          <w:rFonts w:cstheme="minorHAnsi"/>
          <w:sz w:val="28"/>
          <w:szCs w:val="28"/>
        </w:rPr>
      </w:pPr>
    </w:p>
    <w:p w14:paraId="41571680" w14:textId="2C060E74" w:rsidR="00FD4790" w:rsidRPr="004C5563" w:rsidRDefault="00A54C73" w:rsidP="0030743F">
      <w:pPr>
        <w:rPr>
          <w:rFonts w:cstheme="minorHAnsi"/>
          <w:sz w:val="28"/>
          <w:szCs w:val="28"/>
        </w:rPr>
      </w:pPr>
      <w:r w:rsidRPr="004C5563">
        <w:rPr>
          <w:rFonts w:cstheme="minorHAnsi"/>
          <w:sz w:val="28"/>
          <w:szCs w:val="28"/>
        </w:rPr>
        <w:t>Should we do a formal analysis of whether is a relationship between loss and treatment?</w:t>
      </w:r>
    </w:p>
    <w:p w14:paraId="7F653F8B" w14:textId="77777777" w:rsidR="003C1FD8" w:rsidRPr="004C5563" w:rsidRDefault="003C1FD8" w:rsidP="0030743F">
      <w:pPr>
        <w:rPr>
          <w:rFonts w:cstheme="minorHAnsi"/>
          <w:sz w:val="28"/>
          <w:szCs w:val="28"/>
        </w:rPr>
      </w:pPr>
    </w:p>
    <w:p w14:paraId="4B67A41F" w14:textId="6A43BBAB" w:rsidR="00A54C73" w:rsidRPr="004C5563" w:rsidRDefault="00266039" w:rsidP="0030743F">
      <w:pPr>
        <w:rPr>
          <w:rFonts w:cstheme="minorHAnsi"/>
          <w:sz w:val="28"/>
          <w:szCs w:val="28"/>
        </w:rPr>
      </w:pPr>
      <w:r w:rsidRPr="004C5563">
        <w:rPr>
          <w:rFonts w:cstheme="minorHAnsi"/>
          <w:sz w:val="28"/>
          <w:szCs w:val="28"/>
        </w:rPr>
        <w:t>Should we have a threshold for loss above which we don’t use a trial?</w:t>
      </w:r>
    </w:p>
    <w:p w14:paraId="438378D8" w14:textId="77777777" w:rsidR="003C1FD8" w:rsidRPr="004C5563" w:rsidRDefault="003C1FD8" w:rsidP="0030743F">
      <w:pPr>
        <w:rPr>
          <w:rFonts w:cstheme="minorHAnsi"/>
          <w:sz w:val="28"/>
          <w:szCs w:val="28"/>
        </w:rPr>
      </w:pPr>
    </w:p>
    <w:p w14:paraId="7CCF3137" w14:textId="1FA8A6ED" w:rsidR="003C1FD8" w:rsidRPr="004C5563" w:rsidRDefault="00266039" w:rsidP="0030743F">
      <w:pPr>
        <w:rPr>
          <w:rFonts w:cstheme="minorHAnsi"/>
          <w:sz w:val="28"/>
          <w:szCs w:val="28"/>
        </w:rPr>
      </w:pPr>
      <w:commentRangeStart w:id="12"/>
      <w:r w:rsidRPr="004C5563">
        <w:rPr>
          <w:rFonts w:cstheme="minorHAnsi"/>
          <w:sz w:val="28"/>
          <w:szCs w:val="28"/>
        </w:rPr>
        <w:t>What</w:t>
      </w:r>
      <w:commentRangeEnd w:id="12"/>
      <w:r w:rsidR="006768C9">
        <w:rPr>
          <w:rStyle w:val="CommentReference"/>
        </w:rPr>
        <w:commentReference w:id="12"/>
      </w:r>
      <w:r w:rsidRPr="004C5563">
        <w:rPr>
          <w:rFonts w:cstheme="minorHAnsi"/>
          <w:sz w:val="28"/>
          <w:szCs w:val="28"/>
        </w:rPr>
        <w:t xml:space="preserve"> should we call the total for </w:t>
      </w:r>
      <w:r w:rsidR="003C1FD8" w:rsidRPr="004C5563">
        <w:rPr>
          <w:rFonts w:cstheme="minorHAnsi"/>
          <w:sz w:val="28"/>
          <w:szCs w:val="28"/>
        </w:rPr>
        <w:t xml:space="preserve">estimating the proportion that survived? The total in each treatment before the ‘release’ stage? The total banded prawns after the traps were pulled </w:t>
      </w:r>
      <w:proofErr w:type="gramStart"/>
      <w:r w:rsidR="003C1FD8" w:rsidRPr="004C5563">
        <w:rPr>
          <w:rFonts w:cstheme="minorHAnsi"/>
          <w:sz w:val="28"/>
          <w:szCs w:val="28"/>
        </w:rPr>
        <w:t>up?</w:t>
      </w:r>
      <w:proofErr w:type="gramEnd"/>
    </w:p>
    <w:p w14:paraId="2418A02D" w14:textId="25BFDBA0" w:rsidR="003C1FD8" w:rsidRPr="004C5563" w:rsidRDefault="003C1FD8" w:rsidP="0030743F">
      <w:pPr>
        <w:rPr>
          <w:rFonts w:cstheme="minorHAnsi"/>
          <w:sz w:val="28"/>
          <w:szCs w:val="28"/>
        </w:rPr>
      </w:pPr>
    </w:p>
    <w:p w14:paraId="4C5944D8" w14:textId="77777777" w:rsidR="003C1FD8" w:rsidRPr="004C5563" w:rsidRDefault="003C1FD8" w:rsidP="0030743F">
      <w:pPr>
        <w:rPr>
          <w:rFonts w:cstheme="minorHAnsi"/>
          <w:sz w:val="28"/>
          <w:szCs w:val="28"/>
        </w:rPr>
      </w:pPr>
    </w:p>
    <w:p w14:paraId="3B04CB7A" w14:textId="18FBB9B3" w:rsidR="003C1FD8" w:rsidRPr="004C5563" w:rsidRDefault="003C1FD8" w:rsidP="0030743F">
      <w:pPr>
        <w:rPr>
          <w:rFonts w:cstheme="minorHAnsi"/>
          <w:b/>
          <w:bCs/>
          <w:sz w:val="28"/>
          <w:szCs w:val="28"/>
        </w:rPr>
      </w:pPr>
      <w:proofErr w:type="spellStart"/>
      <w:r w:rsidRPr="004C5563">
        <w:rPr>
          <w:rFonts w:cstheme="minorHAnsi"/>
          <w:b/>
          <w:bCs/>
          <w:sz w:val="28"/>
          <w:szCs w:val="28"/>
        </w:rPr>
        <w:t>Unbanded</w:t>
      </w:r>
      <w:proofErr w:type="spellEnd"/>
    </w:p>
    <w:p w14:paraId="0C0FD1AF" w14:textId="55EBEF41" w:rsidR="003C1FD8" w:rsidRPr="004C5563" w:rsidRDefault="003C1FD8" w:rsidP="0030743F">
      <w:pPr>
        <w:rPr>
          <w:rFonts w:cstheme="minorHAnsi"/>
          <w:sz w:val="28"/>
          <w:szCs w:val="28"/>
        </w:rPr>
      </w:pPr>
    </w:p>
    <w:p w14:paraId="574671CB" w14:textId="0EA20729" w:rsidR="003C1FD8" w:rsidRPr="004C5563" w:rsidRDefault="003C1FD8" w:rsidP="0030743F">
      <w:pPr>
        <w:rPr>
          <w:rFonts w:cstheme="minorHAnsi"/>
          <w:sz w:val="28"/>
          <w:szCs w:val="28"/>
        </w:rPr>
      </w:pPr>
      <w:r w:rsidRPr="004C5563">
        <w:rPr>
          <w:rFonts w:cstheme="minorHAnsi"/>
          <w:sz w:val="28"/>
          <w:szCs w:val="28"/>
        </w:rPr>
        <w:t>Some prawns lost their bands during treatment</w:t>
      </w:r>
      <w:r w:rsidR="00F73074" w:rsidRPr="004C5563">
        <w:rPr>
          <w:rFonts w:cstheme="minorHAnsi"/>
          <w:sz w:val="28"/>
          <w:szCs w:val="28"/>
        </w:rPr>
        <w:t>. We can’t know what treatment they were from. We are planning on excluding them.</w:t>
      </w:r>
    </w:p>
    <w:p w14:paraId="78F96A69" w14:textId="13743908" w:rsidR="00F73074" w:rsidRPr="004C5563" w:rsidRDefault="00F73074" w:rsidP="0030743F">
      <w:pPr>
        <w:rPr>
          <w:rFonts w:cstheme="minorHAnsi"/>
          <w:sz w:val="28"/>
          <w:szCs w:val="28"/>
        </w:rPr>
      </w:pPr>
    </w:p>
    <w:p w14:paraId="6CBC972F" w14:textId="5B433873" w:rsidR="00F73074" w:rsidRPr="004C5563" w:rsidRDefault="00F73074" w:rsidP="0030743F">
      <w:pPr>
        <w:rPr>
          <w:rFonts w:cstheme="minorHAnsi"/>
          <w:sz w:val="28"/>
          <w:szCs w:val="28"/>
        </w:rPr>
      </w:pPr>
      <w:r w:rsidRPr="004C5563">
        <w:rPr>
          <w:rFonts w:cstheme="minorHAnsi"/>
          <w:sz w:val="28"/>
          <w:szCs w:val="28"/>
        </w:rPr>
        <w:t xml:space="preserve">How will this impact survival estimates? </w:t>
      </w:r>
    </w:p>
    <w:p w14:paraId="3CD97B1B" w14:textId="77777777" w:rsidR="00852A24" w:rsidRPr="004C5563" w:rsidRDefault="00852A24" w:rsidP="0030743F">
      <w:pPr>
        <w:rPr>
          <w:rFonts w:cstheme="minorHAnsi"/>
          <w:sz w:val="28"/>
          <w:szCs w:val="28"/>
        </w:rPr>
      </w:pPr>
    </w:p>
    <w:p w14:paraId="021BEDBE" w14:textId="7E5480CA" w:rsidR="00F73074" w:rsidRPr="004C5563" w:rsidRDefault="00F73074" w:rsidP="0030743F">
      <w:pPr>
        <w:rPr>
          <w:rFonts w:cstheme="minorHAnsi"/>
          <w:sz w:val="28"/>
          <w:szCs w:val="28"/>
        </w:rPr>
      </w:pPr>
      <w:r w:rsidRPr="004C5563">
        <w:rPr>
          <w:rFonts w:cstheme="minorHAnsi"/>
          <w:sz w:val="28"/>
          <w:szCs w:val="28"/>
        </w:rPr>
        <w:t xml:space="preserve">Can we assume </w:t>
      </w:r>
      <w:r w:rsidR="00852A24" w:rsidRPr="004C5563">
        <w:rPr>
          <w:rFonts w:cstheme="minorHAnsi"/>
          <w:sz w:val="28"/>
          <w:szCs w:val="28"/>
        </w:rPr>
        <w:t xml:space="preserve">that loss was </w:t>
      </w:r>
      <w:commentRangeStart w:id="13"/>
      <w:r w:rsidR="00852A24" w:rsidRPr="004C5563">
        <w:rPr>
          <w:rFonts w:cstheme="minorHAnsi"/>
          <w:sz w:val="28"/>
          <w:szCs w:val="28"/>
        </w:rPr>
        <w:t>random</w:t>
      </w:r>
      <w:commentRangeEnd w:id="13"/>
      <w:r w:rsidR="006768C9">
        <w:rPr>
          <w:rStyle w:val="CommentReference"/>
        </w:rPr>
        <w:commentReference w:id="13"/>
      </w:r>
      <w:r w:rsidR="00852A24" w:rsidRPr="004C5563">
        <w:rPr>
          <w:rFonts w:cstheme="minorHAnsi"/>
          <w:sz w:val="28"/>
          <w:szCs w:val="28"/>
        </w:rPr>
        <w:t xml:space="preserve"> across treatments?</w:t>
      </w:r>
    </w:p>
    <w:p w14:paraId="0ADDB840" w14:textId="77777777" w:rsidR="00852A24" w:rsidRPr="004C5563" w:rsidRDefault="00852A24" w:rsidP="0030743F">
      <w:pPr>
        <w:rPr>
          <w:rFonts w:cstheme="minorHAnsi"/>
          <w:sz w:val="28"/>
          <w:szCs w:val="28"/>
        </w:rPr>
      </w:pPr>
    </w:p>
    <w:p w14:paraId="2887B4D1" w14:textId="540DE208" w:rsidR="00852A24" w:rsidRPr="004C5563" w:rsidRDefault="00852A24" w:rsidP="0030743F">
      <w:pPr>
        <w:rPr>
          <w:rFonts w:cstheme="minorHAnsi"/>
          <w:sz w:val="28"/>
          <w:szCs w:val="28"/>
        </w:rPr>
      </w:pPr>
      <w:r w:rsidRPr="004C5563">
        <w:rPr>
          <w:rFonts w:cstheme="minorHAnsi"/>
          <w:sz w:val="28"/>
          <w:szCs w:val="28"/>
        </w:rPr>
        <w:t xml:space="preserve">Should we perform a formal analysis on </w:t>
      </w:r>
      <w:proofErr w:type="spellStart"/>
      <w:r w:rsidRPr="004C5563">
        <w:rPr>
          <w:rFonts w:cstheme="minorHAnsi"/>
          <w:sz w:val="28"/>
          <w:szCs w:val="28"/>
        </w:rPr>
        <w:t>Unbanded</w:t>
      </w:r>
      <w:proofErr w:type="spellEnd"/>
      <w:r w:rsidRPr="004C5563">
        <w:rPr>
          <w:rFonts w:cstheme="minorHAnsi"/>
          <w:sz w:val="28"/>
          <w:szCs w:val="28"/>
        </w:rPr>
        <w:t xml:space="preserve"> vs Treatment?</w:t>
      </w:r>
    </w:p>
    <w:p w14:paraId="225F911D" w14:textId="77777777" w:rsidR="00852A24" w:rsidRPr="004C5563" w:rsidRDefault="00852A24" w:rsidP="0030743F">
      <w:pPr>
        <w:rPr>
          <w:rFonts w:cstheme="minorHAnsi"/>
          <w:sz w:val="28"/>
          <w:szCs w:val="28"/>
        </w:rPr>
      </w:pPr>
    </w:p>
    <w:p w14:paraId="40561D93" w14:textId="42B96D3D" w:rsidR="00852A24" w:rsidRPr="004C5563" w:rsidRDefault="00852A24" w:rsidP="0030743F">
      <w:pPr>
        <w:rPr>
          <w:rFonts w:cstheme="minorHAnsi"/>
          <w:sz w:val="28"/>
          <w:szCs w:val="28"/>
        </w:rPr>
      </w:pPr>
    </w:p>
    <w:p w14:paraId="5EA09905" w14:textId="5D940EAA" w:rsidR="00852A24" w:rsidRPr="004C5563" w:rsidRDefault="00852A24" w:rsidP="0030743F">
      <w:pPr>
        <w:rPr>
          <w:rFonts w:cstheme="minorHAnsi"/>
          <w:b/>
          <w:bCs/>
          <w:sz w:val="28"/>
          <w:szCs w:val="28"/>
        </w:rPr>
      </w:pPr>
      <w:r w:rsidRPr="004C5563">
        <w:rPr>
          <w:rFonts w:cstheme="minorHAnsi"/>
          <w:b/>
          <w:bCs/>
          <w:sz w:val="28"/>
          <w:szCs w:val="28"/>
        </w:rPr>
        <w:t>Scavenged</w:t>
      </w:r>
    </w:p>
    <w:p w14:paraId="14037B48" w14:textId="649D45BB" w:rsidR="00852A24" w:rsidRPr="004C5563" w:rsidRDefault="00852A24" w:rsidP="0030743F">
      <w:pPr>
        <w:rPr>
          <w:rFonts w:cstheme="minorHAnsi"/>
          <w:sz w:val="28"/>
          <w:szCs w:val="28"/>
        </w:rPr>
      </w:pPr>
    </w:p>
    <w:p w14:paraId="0726D047" w14:textId="77777777" w:rsidR="003C12EE" w:rsidRPr="004C5563" w:rsidRDefault="00852A24" w:rsidP="0030743F">
      <w:pPr>
        <w:rPr>
          <w:rFonts w:cstheme="minorHAnsi"/>
          <w:sz w:val="28"/>
          <w:szCs w:val="28"/>
        </w:rPr>
      </w:pPr>
      <w:r w:rsidRPr="004C5563">
        <w:rPr>
          <w:rFonts w:cstheme="minorHAnsi"/>
          <w:sz w:val="28"/>
          <w:szCs w:val="28"/>
        </w:rPr>
        <w:lastRenderedPageBreak/>
        <w:t>The length and stage of some prawns could not be assessed because they were scavenged.</w:t>
      </w:r>
    </w:p>
    <w:p w14:paraId="600EE205" w14:textId="77777777" w:rsidR="003C12EE" w:rsidRPr="004C5563" w:rsidRDefault="003C12EE" w:rsidP="0030743F">
      <w:pPr>
        <w:rPr>
          <w:rFonts w:cstheme="minorHAnsi"/>
          <w:sz w:val="28"/>
          <w:szCs w:val="28"/>
        </w:rPr>
      </w:pPr>
    </w:p>
    <w:p w14:paraId="1DA95B52" w14:textId="754C7E80" w:rsidR="00852A24" w:rsidRPr="004C5563" w:rsidRDefault="00852A24" w:rsidP="0030743F">
      <w:pPr>
        <w:rPr>
          <w:rFonts w:cstheme="minorHAnsi"/>
          <w:sz w:val="28"/>
          <w:szCs w:val="28"/>
        </w:rPr>
      </w:pPr>
      <w:r w:rsidRPr="004C5563">
        <w:rPr>
          <w:rFonts w:cstheme="minorHAnsi"/>
          <w:sz w:val="28"/>
          <w:szCs w:val="28"/>
        </w:rPr>
        <w:t xml:space="preserve"> Can we </w:t>
      </w:r>
      <w:r w:rsidR="003C12EE" w:rsidRPr="004C5563">
        <w:rPr>
          <w:rFonts w:cstheme="minorHAnsi"/>
          <w:sz w:val="28"/>
          <w:szCs w:val="28"/>
        </w:rPr>
        <w:t xml:space="preserve">still include these as </w:t>
      </w:r>
      <w:commentRangeStart w:id="14"/>
      <w:r w:rsidR="003C12EE" w:rsidRPr="004C5563">
        <w:rPr>
          <w:rFonts w:cstheme="minorHAnsi"/>
          <w:sz w:val="28"/>
          <w:szCs w:val="28"/>
        </w:rPr>
        <w:t>covariates</w:t>
      </w:r>
      <w:commentRangeEnd w:id="14"/>
      <w:r w:rsidR="006768C9">
        <w:rPr>
          <w:rStyle w:val="CommentReference"/>
        </w:rPr>
        <w:commentReference w:id="14"/>
      </w:r>
      <w:r w:rsidR="003C12EE" w:rsidRPr="004C5563">
        <w:rPr>
          <w:rFonts w:cstheme="minorHAnsi"/>
          <w:sz w:val="28"/>
          <w:szCs w:val="28"/>
        </w:rPr>
        <w:t>?</w:t>
      </w:r>
    </w:p>
    <w:p w14:paraId="644A0B8C" w14:textId="77777777" w:rsidR="00852A24" w:rsidRPr="004C5563" w:rsidRDefault="00852A24" w:rsidP="0030743F">
      <w:pPr>
        <w:rPr>
          <w:rFonts w:cstheme="minorHAnsi"/>
          <w:sz w:val="28"/>
          <w:szCs w:val="28"/>
        </w:rPr>
      </w:pPr>
    </w:p>
    <w:p w14:paraId="00890934" w14:textId="21139F81" w:rsidR="00852A24" w:rsidRPr="004C5563" w:rsidRDefault="00852A24" w:rsidP="0030743F">
      <w:pPr>
        <w:rPr>
          <w:rFonts w:cstheme="minorHAnsi"/>
          <w:sz w:val="28"/>
          <w:szCs w:val="28"/>
        </w:rPr>
      </w:pPr>
      <w:r w:rsidRPr="004C5563">
        <w:rPr>
          <w:rFonts w:cstheme="minorHAnsi"/>
          <w:sz w:val="28"/>
          <w:szCs w:val="28"/>
        </w:rPr>
        <w:t xml:space="preserve">We think there is likely </w:t>
      </w:r>
      <w:r w:rsidR="003C12EE" w:rsidRPr="004C5563">
        <w:rPr>
          <w:rFonts w:cstheme="minorHAnsi"/>
          <w:sz w:val="28"/>
          <w:szCs w:val="28"/>
        </w:rPr>
        <w:t xml:space="preserve">a bias in which prawns were scavenged. Longer treatments-&gt; more dead prawns-&gt; more scavenged prawns -&gt; fewer with length data. </w:t>
      </w:r>
    </w:p>
    <w:p w14:paraId="08DAE352" w14:textId="504F70E4" w:rsidR="003C12EE" w:rsidRPr="004C5563" w:rsidRDefault="003C12EE" w:rsidP="0030743F">
      <w:pPr>
        <w:rPr>
          <w:rFonts w:cstheme="minorHAnsi"/>
          <w:sz w:val="28"/>
          <w:szCs w:val="28"/>
        </w:rPr>
      </w:pPr>
    </w:p>
    <w:p w14:paraId="12AACC33" w14:textId="63C89DB1" w:rsidR="003C12EE" w:rsidRPr="004C5563" w:rsidRDefault="0033208A" w:rsidP="0030743F">
      <w:pPr>
        <w:rPr>
          <w:rFonts w:cstheme="minorHAnsi"/>
          <w:sz w:val="28"/>
          <w:szCs w:val="28"/>
        </w:rPr>
      </w:pPr>
      <w:r w:rsidRPr="004C5563">
        <w:rPr>
          <w:rFonts w:cstheme="minorHAnsi"/>
          <w:sz w:val="28"/>
          <w:szCs w:val="28"/>
        </w:rPr>
        <w:t xml:space="preserve">Could we analyze the size and stage distributions of alive vs dead prawns to see if they are different? </w:t>
      </w:r>
    </w:p>
    <w:p w14:paraId="22566C10" w14:textId="687C76B4" w:rsidR="0033208A" w:rsidRPr="004C5563" w:rsidRDefault="0033208A" w:rsidP="0030743F">
      <w:pPr>
        <w:rPr>
          <w:rFonts w:cstheme="minorHAnsi"/>
          <w:sz w:val="28"/>
          <w:szCs w:val="28"/>
        </w:rPr>
      </w:pPr>
    </w:p>
    <w:p w14:paraId="09E2CFE1" w14:textId="0CE103B0" w:rsidR="0033208A" w:rsidRPr="004C5563" w:rsidRDefault="0033208A" w:rsidP="0030743F">
      <w:pPr>
        <w:rPr>
          <w:rFonts w:cstheme="minorHAnsi"/>
          <w:sz w:val="28"/>
          <w:szCs w:val="28"/>
        </w:rPr>
      </w:pPr>
      <w:r w:rsidRPr="004C5563">
        <w:rPr>
          <w:rFonts w:cstheme="minorHAnsi"/>
          <w:sz w:val="28"/>
          <w:szCs w:val="28"/>
        </w:rPr>
        <w:t xml:space="preserve">Could we Impute stage data where length data are </w:t>
      </w:r>
      <w:commentRangeStart w:id="15"/>
      <w:r w:rsidRPr="004C5563">
        <w:rPr>
          <w:rFonts w:cstheme="minorHAnsi"/>
          <w:sz w:val="28"/>
          <w:szCs w:val="28"/>
        </w:rPr>
        <w:t>present</w:t>
      </w:r>
      <w:commentRangeEnd w:id="15"/>
      <w:r w:rsidR="006768C9">
        <w:rPr>
          <w:rStyle w:val="CommentReference"/>
        </w:rPr>
        <w:commentReference w:id="15"/>
      </w:r>
      <w:r w:rsidRPr="004C5563">
        <w:rPr>
          <w:rFonts w:cstheme="minorHAnsi"/>
          <w:sz w:val="28"/>
          <w:szCs w:val="28"/>
        </w:rPr>
        <w:t>?</w:t>
      </w:r>
    </w:p>
    <w:p w14:paraId="3AC2E9D2" w14:textId="2478AD38" w:rsidR="0033208A" w:rsidRPr="004C5563" w:rsidRDefault="0033208A" w:rsidP="0033208A">
      <w:pPr>
        <w:rPr>
          <w:rFonts w:cstheme="minorHAnsi"/>
          <w:sz w:val="28"/>
          <w:szCs w:val="28"/>
        </w:rPr>
      </w:pPr>
    </w:p>
    <w:p w14:paraId="449A135D" w14:textId="77777777" w:rsidR="0033208A" w:rsidRPr="004C5563" w:rsidRDefault="0033208A" w:rsidP="0033208A">
      <w:pPr>
        <w:rPr>
          <w:rFonts w:cstheme="minorHAnsi"/>
          <w:b/>
          <w:bCs/>
          <w:sz w:val="28"/>
          <w:szCs w:val="28"/>
        </w:rPr>
      </w:pPr>
    </w:p>
    <w:p w14:paraId="6290FF38" w14:textId="4D9C9B4A" w:rsidR="0033208A" w:rsidRPr="004C5563" w:rsidRDefault="0033208A" w:rsidP="0033208A">
      <w:pPr>
        <w:rPr>
          <w:rFonts w:cstheme="minorHAnsi"/>
          <w:b/>
          <w:bCs/>
          <w:sz w:val="28"/>
          <w:szCs w:val="28"/>
        </w:rPr>
      </w:pPr>
      <w:r w:rsidRPr="004C5563">
        <w:rPr>
          <w:rFonts w:cstheme="minorHAnsi"/>
          <w:b/>
          <w:bCs/>
          <w:sz w:val="28"/>
          <w:szCs w:val="28"/>
        </w:rPr>
        <w:t>Model Fitting</w:t>
      </w:r>
    </w:p>
    <w:p w14:paraId="09BEDA25" w14:textId="77777777" w:rsidR="004C5563" w:rsidRPr="004C5563" w:rsidRDefault="004C5563" w:rsidP="0033208A">
      <w:pPr>
        <w:rPr>
          <w:rFonts w:cstheme="minorHAnsi"/>
          <w:sz w:val="28"/>
          <w:szCs w:val="28"/>
        </w:rPr>
      </w:pPr>
    </w:p>
    <w:p w14:paraId="0BFE33F6" w14:textId="0B063CFD" w:rsidR="0033208A" w:rsidRPr="004C5563" w:rsidRDefault="004C5563" w:rsidP="0033208A">
      <w:pPr>
        <w:rPr>
          <w:rFonts w:cstheme="minorHAnsi"/>
          <w:sz w:val="28"/>
          <w:szCs w:val="28"/>
        </w:rPr>
      </w:pPr>
      <w:r w:rsidRPr="004C5563">
        <w:rPr>
          <w:rFonts w:cstheme="minorHAnsi"/>
          <w:sz w:val="28"/>
          <w:szCs w:val="28"/>
        </w:rPr>
        <w:t>H</w:t>
      </w:r>
      <w:r w:rsidR="0033208A" w:rsidRPr="004C5563">
        <w:rPr>
          <w:rFonts w:cstheme="minorHAnsi"/>
          <w:sz w:val="28"/>
          <w:szCs w:val="28"/>
        </w:rPr>
        <w:t xml:space="preserve">ow should </w:t>
      </w:r>
      <w:r w:rsidRPr="004C5563">
        <w:rPr>
          <w:rFonts w:cstheme="minorHAnsi"/>
          <w:sz w:val="28"/>
          <w:szCs w:val="28"/>
        </w:rPr>
        <w:t xml:space="preserve">we fit our model? MCMC? </w:t>
      </w:r>
      <w:commentRangeStart w:id="16"/>
      <w:r w:rsidRPr="004C5563">
        <w:rPr>
          <w:rFonts w:cstheme="minorHAnsi"/>
          <w:sz w:val="28"/>
          <w:szCs w:val="28"/>
        </w:rPr>
        <w:t>TMB</w:t>
      </w:r>
      <w:commentRangeEnd w:id="16"/>
      <w:r w:rsidR="002B2CC5">
        <w:rPr>
          <w:rStyle w:val="CommentReference"/>
        </w:rPr>
        <w:commentReference w:id="16"/>
      </w:r>
      <w:r w:rsidRPr="004C5563">
        <w:rPr>
          <w:rFonts w:cstheme="minorHAnsi"/>
          <w:sz w:val="28"/>
          <w:szCs w:val="28"/>
        </w:rPr>
        <w:t>?</w:t>
      </w:r>
    </w:p>
    <w:p w14:paraId="34CA3D40" w14:textId="77777777" w:rsidR="0033208A" w:rsidRPr="004C5563" w:rsidRDefault="0033208A" w:rsidP="0033208A">
      <w:pPr>
        <w:rPr>
          <w:rFonts w:cstheme="minorHAnsi"/>
          <w:b/>
          <w:bCs/>
          <w:sz w:val="28"/>
          <w:szCs w:val="28"/>
        </w:rPr>
      </w:pPr>
    </w:p>
    <w:p w14:paraId="6F9BF0B1" w14:textId="095E5D7A" w:rsidR="0033208A" w:rsidRPr="004C5563" w:rsidRDefault="0033208A" w:rsidP="0033208A">
      <w:pPr>
        <w:rPr>
          <w:rFonts w:cstheme="minorHAnsi"/>
          <w:b/>
          <w:bCs/>
          <w:sz w:val="28"/>
          <w:szCs w:val="28"/>
        </w:rPr>
      </w:pPr>
      <w:r w:rsidRPr="004C5563">
        <w:rPr>
          <w:rFonts w:cstheme="minorHAnsi"/>
          <w:b/>
          <w:bCs/>
          <w:sz w:val="28"/>
          <w:szCs w:val="28"/>
        </w:rPr>
        <w:t>Model selection</w:t>
      </w:r>
    </w:p>
    <w:p w14:paraId="0434C134" w14:textId="76E49DFC" w:rsidR="004C5563" w:rsidRPr="004C5563" w:rsidRDefault="004C5563" w:rsidP="0033208A">
      <w:pPr>
        <w:rPr>
          <w:rFonts w:cstheme="minorHAnsi"/>
          <w:b/>
          <w:bCs/>
          <w:sz w:val="28"/>
          <w:szCs w:val="28"/>
        </w:rPr>
      </w:pPr>
    </w:p>
    <w:p w14:paraId="3B8DD24B" w14:textId="34B54D36" w:rsidR="004C5563" w:rsidRPr="004C5563" w:rsidRDefault="004C5563" w:rsidP="0033208A">
      <w:pPr>
        <w:rPr>
          <w:rFonts w:cstheme="minorHAnsi"/>
          <w:sz w:val="28"/>
          <w:szCs w:val="28"/>
        </w:rPr>
      </w:pPr>
      <w:r w:rsidRPr="004C5563">
        <w:rPr>
          <w:rFonts w:cstheme="minorHAnsi"/>
          <w:sz w:val="28"/>
          <w:szCs w:val="28"/>
        </w:rPr>
        <w:t xml:space="preserve">Global model and </w:t>
      </w:r>
      <w:proofErr w:type="gramStart"/>
      <w:r w:rsidRPr="004C5563">
        <w:rPr>
          <w:rFonts w:cstheme="minorHAnsi"/>
          <w:sz w:val="28"/>
          <w:szCs w:val="28"/>
        </w:rPr>
        <w:t>Just</w:t>
      </w:r>
      <w:proofErr w:type="gramEnd"/>
      <w:r w:rsidRPr="004C5563">
        <w:rPr>
          <w:rFonts w:cstheme="minorHAnsi"/>
          <w:sz w:val="28"/>
          <w:szCs w:val="28"/>
        </w:rPr>
        <w:t xml:space="preserve"> look at effect </w:t>
      </w:r>
      <w:commentRangeStart w:id="17"/>
      <w:r w:rsidRPr="004C5563">
        <w:rPr>
          <w:rFonts w:cstheme="minorHAnsi"/>
          <w:sz w:val="28"/>
          <w:szCs w:val="28"/>
        </w:rPr>
        <w:t>size</w:t>
      </w:r>
      <w:commentRangeEnd w:id="17"/>
      <w:r w:rsidR="002B2CC5">
        <w:rPr>
          <w:rStyle w:val="CommentReference"/>
        </w:rPr>
        <w:commentReference w:id="17"/>
      </w:r>
      <w:r w:rsidRPr="004C5563">
        <w:rPr>
          <w:rFonts w:cstheme="minorHAnsi"/>
          <w:sz w:val="28"/>
          <w:szCs w:val="28"/>
        </w:rPr>
        <w:t>?</w:t>
      </w:r>
    </w:p>
    <w:p w14:paraId="2BF18B68" w14:textId="77777777" w:rsidR="004C5563" w:rsidRPr="004C5563" w:rsidRDefault="004C5563" w:rsidP="0033208A">
      <w:pPr>
        <w:rPr>
          <w:rFonts w:cstheme="minorHAnsi"/>
          <w:b/>
          <w:bCs/>
          <w:sz w:val="28"/>
          <w:szCs w:val="28"/>
        </w:rPr>
      </w:pPr>
    </w:p>
    <w:p w14:paraId="4C6D9EFA" w14:textId="77777777" w:rsidR="0033208A" w:rsidRPr="004C5563" w:rsidRDefault="0033208A" w:rsidP="0033208A">
      <w:pPr>
        <w:rPr>
          <w:rFonts w:cstheme="minorHAnsi"/>
          <w:b/>
          <w:bCs/>
          <w:sz w:val="28"/>
          <w:szCs w:val="28"/>
        </w:rPr>
      </w:pPr>
      <w:r w:rsidRPr="004C5563">
        <w:rPr>
          <w:rFonts w:cstheme="minorHAnsi"/>
          <w:b/>
          <w:bCs/>
          <w:sz w:val="28"/>
          <w:szCs w:val="28"/>
        </w:rPr>
        <w:t xml:space="preserve">Model Validation </w:t>
      </w:r>
    </w:p>
    <w:p w14:paraId="631013AE" w14:textId="7ACFDACA" w:rsidR="00852A24" w:rsidRPr="004C5563" w:rsidRDefault="00852A24" w:rsidP="0030743F">
      <w:pPr>
        <w:rPr>
          <w:rFonts w:cstheme="minorHAnsi"/>
          <w:sz w:val="28"/>
          <w:szCs w:val="28"/>
        </w:rPr>
      </w:pPr>
    </w:p>
    <w:p w14:paraId="13097CC2" w14:textId="41D1A1B3" w:rsidR="00852A24" w:rsidRPr="004C5563" w:rsidRDefault="004C5563" w:rsidP="0030743F">
      <w:pPr>
        <w:rPr>
          <w:rFonts w:cstheme="minorHAnsi"/>
          <w:sz w:val="28"/>
          <w:szCs w:val="28"/>
        </w:rPr>
      </w:pPr>
      <w:r w:rsidRPr="004C5563">
        <w:rPr>
          <w:rFonts w:cstheme="minorHAnsi"/>
          <w:sz w:val="28"/>
          <w:szCs w:val="28"/>
        </w:rPr>
        <w:t xml:space="preserve">Withhold some </w:t>
      </w:r>
      <w:proofErr w:type="gramStart"/>
      <w:r w:rsidRPr="004C5563">
        <w:rPr>
          <w:rFonts w:cstheme="minorHAnsi"/>
          <w:sz w:val="28"/>
          <w:szCs w:val="28"/>
        </w:rPr>
        <w:t>for model</w:t>
      </w:r>
      <w:proofErr w:type="gramEnd"/>
      <w:r w:rsidRPr="004C5563">
        <w:rPr>
          <w:rFonts w:cstheme="minorHAnsi"/>
          <w:sz w:val="28"/>
          <w:szCs w:val="28"/>
        </w:rPr>
        <w:t xml:space="preserve"> </w:t>
      </w:r>
      <w:commentRangeStart w:id="18"/>
      <w:r w:rsidRPr="004C5563">
        <w:rPr>
          <w:rFonts w:cstheme="minorHAnsi"/>
          <w:sz w:val="28"/>
          <w:szCs w:val="28"/>
        </w:rPr>
        <w:t>validation</w:t>
      </w:r>
      <w:commentRangeEnd w:id="18"/>
      <w:r w:rsidR="002B2CC5">
        <w:rPr>
          <w:rStyle w:val="CommentReference"/>
        </w:rPr>
        <w:commentReference w:id="18"/>
      </w:r>
      <w:r w:rsidRPr="004C5563">
        <w:rPr>
          <w:rFonts w:cstheme="minorHAnsi"/>
          <w:sz w:val="28"/>
          <w:szCs w:val="28"/>
        </w:rPr>
        <w:t>?</w:t>
      </w:r>
    </w:p>
    <w:p w14:paraId="22352184" w14:textId="6B5379B3" w:rsidR="004C5563" w:rsidRPr="004C5563" w:rsidRDefault="004C5563" w:rsidP="0030743F">
      <w:pPr>
        <w:rPr>
          <w:rFonts w:cstheme="minorHAnsi"/>
          <w:sz w:val="28"/>
          <w:szCs w:val="28"/>
        </w:rPr>
      </w:pPr>
    </w:p>
    <w:p w14:paraId="7C70C36E" w14:textId="77777777" w:rsidR="004C5563" w:rsidRPr="004C5563" w:rsidRDefault="004C5563" w:rsidP="0030743F">
      <w:pPr>
        <w:rPr>
          <w:sz w:val="28"/>
          <w:szCs w:val="28"/>
        </w:rPr>
      </w:pPr>
    </w:p>
    <w:p w14:paraId="237A9C9F" w14:textId="77777777" w:rsidR="00852A24" w:rsidRDefault="00852A24" w:rsidP="0030743F">
      <w:pPr>
        <w:rPr>
          <w:sz w:val="28"/>
          <w:szCs w:val="28"/>
        </w:rPr>
      </w:pPr>
    </w:p>
    <w:p w14:paraId="28F975C9" w14:textId="05287119" w:rsidR="003C1FD8" w:rsidRDefault="003C1FD8" w:rsidP="0030743F">
      <w:pPr>
        <w:rPr>
          <w:sz w:val="28"/>
          <w:szCs w:val="28"/>
        </w:rPr>
      </w:pPr>
    </w:p>
    <w:p w14:paraId="7B8784B9" w14:textId="77777777" w:rsidR="003C1FD8" w:rsidRDefault="003C1FD8" w:rsidP="0030743F">
      <w:pPr>
        <w:rPr>
          <w:sz w:val="28"/>
          <w:szCs w:val="28"/>
        </w:rPr>
      </w:pPr>
    </w:p>
    <w:p w14:paraId="664C6FFB" w14:textId="77777777" w:rsidR="00266039" w:rsidRDefault="00266039" w:rsidP="0030743F">
      <w:pPr>
        <w:rPr>
          <w:sz w:val="28"/>
          <w:szCs w:val="28"/>
        </w:rPr>
      </w:pPr>
    </w:p>
    <w:p w14:paraId="64CE07FC" w14:textId="77777777" w:rsidR="000A5581" w:rsidRPr="000D003C" w:rsidRDefault="000A5581" w:rsidP="0030743F">
      <w:pPr>
        <w:rPr>
          <w:sz w:val="28"/>
          <w:szCs w:val="28"/>
        </w:rPr>
      </w:pPr>
    </w:p>
    <w:p w14:paraId="08420BE6" w14:textId="68CF277B" w:rsidR="0030743F" w:rsidRDefault="0030743F" w:rsidP="0030743F">
      <w:pPr>
        <w:rPr>
          <w:sz w:val="40"/>
          <w:szCs w:val="40"/>
        </w:rPr>
      </w:pPr>
    </w:p>
    <w:p w14:paraId="15AC997E" w14:textId="77777777" w:rsidR="00CC2200" w:rsidRPr="00872953" w:rsidRDefault="00CC2200">
      <w:pPr>
        <w:rPr>
          <w:sz w:val="28"/>
          <w:szCs w:val="28"/>
        </w:rPr>
      </w:pPr>
    </w:p>
    <w:sectPr w:rsidR="00CC2200" w:rsidRPr="0087295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Atkinson" w:date="2023-05-26T09:17:00Z" w:initials="EA">
    <w:p w14:paraId="563B4518" w14:textId="77777777" w:rsidR="005B0A73" w:rsidRDefault="005B0A73">
      <w:pPr>
        <w:pStyle w:val="CommentText"/>
      </w:pPr>
      <w:r>
        <w:rPr>
          <w:rStyle w:val="CommentReference"/>
        </w:rPr>
        <w:annotationRef/>
      </w:r>
      <w:r>
        <w:t>Figures I think would be good to include in write-up doc (with figure captions):</w:t>
      </w:r>
    </w:p>
    <w:p w14:paraId="3AD67AB8" w14:textId="77777777" w:rsidR="005B0A73" w:rsidRDefault="005B0A73">
      <w:pPr>
        <w:pStyle w:val="CommentText"/>
      </w:pPr>
    </w:p>
    <w:p w14:paraId="512EA5E1" w14:textId="77777777" w:rsidR="005B0A73" w:rsidRDefault="005B0A73">
      <w:pPr>
        <w:pStyle w:val="CommentText"/>
      </w:pPr>
      <w:r>
        <w:t>2023-05-18_broughton_map</w:t>
      </w:r>
    </w:p>
    <w:p w14:paraId="059E9C0F" w14:textId="77777777" w:rsidR="005B0A73" w:rsidRDefault="005B0A73">
      <w:pPr>
        <w:pStyle w:val="CommentText"/>
      </w:pPr>
      <w:r>
        <w:t>2023-05-22_condition_boxplot</w:t>
      </w:r>
    </w:p>
    <w:p w14:paraId="30D58D78" w14:textId="77777777" w:rsidR="005B0A73" w:rsidRDefault="005B0A73">
      <w:pPr>
        <w:pStyle w:val="CommentText"/>
      </w:pPr>
      <w:r>
        <w:t>2023-05-22_lost_prawns</w:t>
      </w:r>
    </w:p>
    <w:p w14:paraId="0BA0F9E8" w14:textId="77777777" w:rsidR="005B0A73" w:rsidRDefault="005B0A73">
      <w:pPr>
        <w:pStyle w:val="CommentText"/>
      </w:pPr>
      <w:r>
        <w:t>2023-05-23_unbanded_bar</w:t>
      </w:r>
    </w:p>
    <w:p w14:paraId="1BF95F0A" w14:textId="77777777" w:rsidR="005B0A73" w:rsidRDefault="005B0A73" w:rsidP="002E780C">
      <w:pPr>
        <w:pStyle w:val="CommentText"/>
      </w:pPr>
      <w:r>
        <w:t xml:space="preserve">2023-05-25_lost_by_treatment_and_trial_points </w:t>
      </w:r>
      <w:r>
        <w:rPr>
          <w:b/>
          <w:bCs/>
        </w:rPr>
        <w:t>(revised, as discussed)</w:t>
      </w:r>
    </w:p>
  </w:comment>
  <w:comment w:id="6" w:author="Emma Atkinson" w:date="2023-05-26T08:42:00Z" w:initials="EA">
    <w:p w14:paraId="476A4F2A" w14:textId="47647EFC" w:rsidR="0083683F" w:rsidRDefault="0083683F" w:rsidP="007071B6">
      <w:pPr>
        <w:pStyle w:val="CommentText"/>
      </w:pPr>
      <w:r>
        <w:rPr>
          <w:rStyle w:val="CommentReference"/>
        </w:rPr>
        <w:annotationRef/>
      </w:r>
      <w:r>
        <w:t>We assessed all surviving prawns, with the exception (I think) of one or two trials where the whether picked up and we had to run!</w:t>
      </w:r>
    </w:p>
  </w:comment>
  <w:comment w:id="7" w:author="Emma Atkinson" w:date="2023-05-26T08:52:00Z" w:initials="EA">
    <w:p w14:paraId="760FA33B" w14:textId="77777777" w:rsidR="00124840" w:rsidRDefault="00124840" w:rsidP="00215244">
      <w:pPr>
        <w:pStyle w:val="CommentText"/>
      </w:pPr>
      <w:r>
        <w:rPr>
          <w:rStyle w:val="CommentReference"/>
        </w:rPr>
        <w:annotationRef/>
      </w:r>
      <w:r>
        <w:t xml:space="preserve">Let's make this its own section with heading and include a general form of the model equation. </w:t>
      </w:r>
    </w:p>
  </w:comment>
  <w:comment w:id="8" w:author="Emma Atkinson" w:date="2023-05-26T08:43:00Z" w:initials="EA">
    <w:p w14:paraId="347D3F36" w14:textId="32C79D49" w:rsidR="0083683F" w:rsidRDefault="0083683F" w:rsidP="0078787C">
      <w:pPr>
        <w:pStyle w:val="CommentText"/>
      </w:pPr>
      <w:r>
        <w:rPr>
          <w:rStyle w:val="CommentReference"/>
        </w:rPr>
        <w:annotationRef/>
      </w:r>
      <w:r>
        <w:t>Would be useful to include a little more rationale for how we arrived at this decision (e.g., what variation are we trying to account for?)</w:t>
      </w:r>
    </w:p>
  </w:comment>
  <w:comment w:id="9" w:author="Emma Atkinson" w:date="2023-05-26T08:49:00Z" w:initials="EA">
    <w:p w14:paraId="789789E5" w14:textId="77777777" w:rsidR="00124840" w:rsidRDefault="00124840">
      <w:pPr>
        <w:pStyle w:val="CommentText"/>
      </w:pPr>
      <w:r>
        <w:rPr>
          <w:rStyle w:val="CommentReference"/>
        </w:rPr>
        <w:annotationRef/>
      </w:r>
      <w:r>
        <w:t xml:space="preserve">As we discussed yesterday, let's flesh out this section with a bit more rationale for why we think this is the appropriate model choice (as opposed to survival model, for example). The type of survival model Mark suggested is a Cox proportional hazards model. See the survival lecture from the EMD files or there are lots of good resources on the web too. </w:t>
      </w:r>
      <w:r>
        <w:br/>
      </w:r>
      <w:r>
        <w:br/>
      </w:r>
      <w:r>
        <w:rPr>
          <w:b/>
          <w:bCs/>
        </w:rPr>
        <w:t xml:space="preserve">It will be helpful to lay out our current proposed approach: </w:t>
      </w:r>
      <w:r>
        <w:rPr>
          <w:b/>
          <w:bCs/>
        </w:rPr>
        <w:br/>
      </w:r>
      <w:r>
        <w:t>- fit a binomial GLMM with fixed effects for time treatment and air temperature and random effect for trial/trap.</w:t>
      </w:r>
      <w:r>
        <w:br/>
        <w:t>- how are we planning on investigating length and/or stage effects? why are we proposing this approach rather than including them as covariates in the model?</w:t>
      </w:r>
    </w:p>
    <w:p w14:paraId="689216D7" w14:textId="77777777" w:rsidR="00124840" w:rsidRDefault="00124840">
      <w:pPr>
        <w:pStyle w:val="CommentText"/>
      </w:pPr>
    </w:p>
    <w:p w14:paraId="3F91E3D6" w14:textId="77777777" w:rsidR="00124840" w:rsidRDefault="00124840" w:rsidP="00322675">
      <w:pPr>
        <w:pStyle w:val="CommentText"/>
      </w:pPr>
      <w:r>
        <w:t>We can also signpost specific Q's we want Mark's feedback on. For example:</w:t>
      </w:r>
      <w:r>
        <w:br/>
        <w:t>- is it reasonable to try fitting the model with treatment as a continuous variable unless we encounter convergence issues?</w:t>
      </w:r>
    </w:p>
  </w:comment>
  <w:comment w:id="10" w:author="Emma Atkinson" w:date="2023-05-26T09:00:00Z" w:initials="EA">
    <w:p w14:paraId="262D0168" w14:textId="77777777" w:rsidR="006768C9" w:rsidRDefault="006768C9">
      <w:pPr>
        <w:pStyle w:val="CommentText"/>
      </w:pPr>
      <w:r>
        <w:rPr>
          <w:rStyle w:val="CommentReference"/>
        </w:rPr>
        <w:annotationRef/>
      </w:r>
      <w:r>
        <w:t>As we have experienced, this section can get convoluted quickly so we should put some effort into laying it out as clearly as possible. Where we can, we want to save Mark accompanying us on the lost prawnz rollercoaster…! In my mind:</w:t>
      </w:r>
    </w:p>
    <w:p w14:paraId="279BBAB7" w14:textId="77777777" w:rsidR="006768C9" w:rsidRDefault="006768C9">
      <w:pPr>
        <w:pStyle w:val="CommentText"/>
      </w:pPr>
    </w:p>
    <w:p w14:paraId="1C56C058" w14:textId="77777777" w:rsidR="006768C9" w:rsidRDefault="006768C9">
      <w:pPr>
        <w:pStyle w:val="CommentText"/>
      </w:pPr>
      <w:r>
        <w:t xml:space="preserve">1. How did we lose prawns and roughly what is the scale of the loss (include high-level plots for loss &amp; # unbanded by trial here). </w:t>
      </w:r>
    </w:p>
    <w:p w14:paraId="471DBCD8" w14:textId="77777777" w:rsidR="006768C9" w:rsidRDefault="006768C9">
      <w:pPr>
        <w:pStyle w:val="CommentText"/>
      </w:pPr>
      <w:r>
        <w:t xml:space="preserve">2. What are the potential consequences of this loss? Maybe even include a slightly more polished version of our toy example last night. I.e., these are the consequences if loss is even and unbiased, if loss is even and proportional to deados, etc. </w:t>
      </w:r>
    </w:p>
    <w:p w14:paraId="36EAAF93" w14:textId="77777777" w:rsidR="006768C9" w:rsidRDefault="006768C9" w:rsidP="00BC1C30">
      <w:pPr>
        <w:pStyle w:val="CommentText"/>
      </w:pPr>
      <w:r>
        <w:t>3. What are our options for dealing with the issue (perhaps we don't need to 'deal' with it, per se, if we're confident it won't affect estimates of relative survival). *This is a point for Mark's input!</w:t>
      </w:r>
    </w:p>
  </w:comment>
  <w:comment w:id="11" w:author="Emma Atkinson" w:date="2023-05-26T08:54:00Z" w:initials="EA">
    <w:p w14:paraId="119620C4" w14:textId="41114451" w:rsidR="00124840" w:rsidRDefault="00124840" w:rsidP="0087262C">
      <w:pPr>
        <w:pStyle w:val="CommentText"/>
      </w:pPr>
      <w:r>
        <w:rPr>
          <w:rStyle w:val="CommentReference"/>
        </w:rPr>
        <w:annotationRef/>
      </w:r>
      <w:r>
        <w:t xml:space="preserve">I would hold off on phrasing this definitively in either direction for now, and just say that we are investigating whether loss was uneven across treatments. Partly my bad for drawing quick conclusions from those first plots! </w:t>
      </w:r>
    </w:p>
  </w:comment>
  <w:comment w:id="12" w:author="Emma Atkinson" w:date="2023-05-26T09:05:00Z" w:initials="EA">
    <w:p w14:paraId="066114E7" w14:textId="77777777" w:rsidR="006768C9" w:rsidRDefault="006768C9" w:rsidP="007D7109">
      <w:pPr>
        <w:pStyle w:val="CommentText"/>
      </w:pPr>
      <w:r>
        <w:rPr>
          <w:rStyle w:val="CommentReference"/>
        </w:rPr>
        <w:annotationRef/>
      </w:r>
      <w:r>
        <w:t>These are good Q's, and when possible, it will help the discussion if we also lay out where we've got in our thinking. Even if we're undecided, but at least have a couple options to lay out.</w:t>
      </w:r>
    </w:p>
  </w:comment>
  <w:comment w:id="13" w:author="Emma Atkinson" w:date="2023-05-26T09:05:00Z" w:initials="EA">
    <w:p w14:paraId="02B24F6C" w14:textId="77777777" w:rsidR="006768C9" w:rsidRDefault="006768C9" w:rsidP="00F14821">
      <w:pPr>
        <w:pStyle w:val="CommentText"/>
      </w:pPr>
      <w:r>
        <w:rPr>
          <w:rStyle w:val="CommentReference"/>
        </w:rPr>
        <w:annotationRef/>
      </w:r>
      <w:r>
        <w:t>Probably yes.</w:t>
      </w:r>
    </w:p>
  </w:comment>
  <w:comment w:id="14" w:author="Emma Atkinson" w:date="2023-05-26T09:06:00Z" w:initials="EA">
    <w:p w14:paraId="32A260D5" w14:textId="77777777" w:rsidR="006768C9" w:rsidRDefault="006768C9" w:rsidP="00466932">
      <w:pPr>
        <w:pStyle w:val="CommentText"/>
      </w:pPr>
      <w:r>
        <w:rPr>
          <w:rStyle w:val="CommentReference"/>
        </w:rPr>
        <w:annotationRef/>
      </w:r>
      <w:r>
        <w:t>I would get rid of this, and just focus on laying out our proposed approach earlier on. I think this will come up when we discuss that.</w:t>
      </w:r>
    </w:p>
  </w:comment>
  <w:comment w:id="15" w:author="Emma Atkinson" w:date="2023-05-26T09:07:00Z" w:initials="EA">
    <w:p w14:paraId="7772083E" w14:textId="77777777" w:rsidR="002B2CC5" w:rsidRDefault="006768C9" w:rsidP="008A3F6D">
      <w:pPr>
        <w:pStyle w:val="CommentText"/>
      </w:pPr>
      <w:r>
        <w:rPr>
          <w:rStyle w:val="CommentReference"/>
        </w:rPr>
        <w:annotationRef/>
      </w:r>
      <w:r w:rsidR="002B2CC5">
        <w:t xml:space="preserve">This is a good point to keep, and flesh out a little. E.g., how would we impute length data? </w:t>
      </w:r>
      <w:r w:rsidR="002B2CC5">
        <w:br/>
      </w:r>
      <w:r w:rsidR="002B2CC5">
        <w:br/>
        <w:t xml:space="preserve">One option is to simplify our stage distinctions from juvenile, male, transitional, female TO male or spawner (trans/female). This would preserve the biologically relevant distinctions (in my opinion, open to discussion) and make it easier to impute stage data for individuals who have length but not stage. </w:t>
      </w:r>
    </w:p>
  </w:comment>
  <w:comment w:id="16" w:author="Emma Atkinson" w:date="2023-05-26T09:09:00Z" w:initials="EA">
    <w:p w14:paraId="7CEDFF42" w14:textId="77777777" w:rsidR="002B2CC5" w:rsidRDefault="002B2CC5" w:rsidP="001A72CD">
      <w:pPr>
        <w:pStyle w:val="CommentText"/>
      </w:pPr>
      <w:r>
        <w:rPr>
          <w:rStyle w:val="CommentReference"/>
        </w:rPr>
        <w:annotationRef/>
      </w:r>
      <w:r>
        <w:t>For now, I would outline the options we're considering but not emphasize it as a point for discussion on Monday.</w:t>
      </w:r>
    </w:p>
  </w:comment>
  <w:comment w:id="17" w:author="Emma Atkinson" w:date="2023-05-26T09:15:00Z" w:initials="EA">
    <w:p w14:paraId="4DA1BC0C" w14:textId="77777777" w:rsidR="002B2CC5" w:rsidRDefault="002B2CC5" w:rsidP="00E86FDC">
      <w:pPr>
        <w:pStyle w:val="CommentText"/>
      </w:pPr>
      <w:r>
        <w:rPr>
          <w:rStyle w:val="CommentReference"/>
        </w:rPr>
        <w:annotationRef/>
      </w:r>
      <w:r>
        <w:t xml:space="preserve">This section will tie into our outline of our proposed model-fitting approach. Depending on how things flesh out, you could consider combining the sections into one overview of our model-fitting proposal. </w:t>
      </w:r>
    </w:p>
  </w:comment>
  <w:comment w:id="18" w:author="Emma Atkinson" w:date="2023-05-26T09:14:00Z" w:initials="EA">
    <w:p w14:paraId="26315F8C" w14:textId="3EE02920" w:rsidR="002B2CC5" w:rsidRDefault="002B2CC5" w:rsidP="003B7023">
      <w:pPr>
        <w:pStyle w:val="CommentText"/>
      </w:pPr>
      <w:r>
        <w:rPr>
          <w:rStyle w:val="CommentReference"/>
        </w:rPr>
        <w:annotationRef/>
      </w:r>
      <w:r>
        <w:t>If we have time in our meeting on Monday to touch on this, great, though I'd consider it lower priority. My two cents is that we wouldn't get a ton out of hold-out model validation here, given the experimental design and thrust of the question. For instance, it will be useful to estimate, visualise, and discuss the model uncertainty (e.g., confidence intervals on our parameter estimates) but whether or not our fitted model predicts new data seems to me like it would be trying to answer a question that we're not really asking. That said, maybe I'm wrong and Mark will have a different take!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F95F0A" w15:done="0"/>
  <w15:commentEx w15:paraId="476A4F2A" w15:done="0"/>
  <w15:commentEx w15:paraId="760FA33B" w15:done="0"/>
  <w15:commentEx w15:paraId="347D3F36" w15:done="0"/>
  <w15:commentEx w15:paraId="3F91E3D6" w15:done="0"/>
  <w15:commentEx w15:paraId="36EAAF93" w15:done="0"/>
  <w15:commentEx w15:paraId="119620C4" w15:done="0"/>
  <w15:commentEx w15:paraId="066114E7" w15:done="0"/>
  <w15:commentEx w15:paraId="02B24F6C" w15:done="0"/>
  <w15:commentEx w15:paraId="32A260D5" w15:done="0"/>
  <w15:commentEx w15:paraId="7772083E" w15:done="0"/>
  <w15:commentEx w15:paraId="7CEDFF42" w15:done="0"/>
  <w15:commentEx w15:paraId="4DA1BC0C" w15:done="0"/>
  <w15:commentEx w15:paraId="26315F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AF7AC" w16cex:dateUtc="2023-05-26T16:17:00Z"/>
  <w16cex:commentExtensible w16cex:durableId="281AEF7E" w16cex:dateUtc="2023-05-26T15:42:00Z"/>
  <w16cex:commentExtensible w16cex:durableId="281AF1D4" w16cex:dateUtc="2023-05-26T15:52:00Z"/>
  <w16cex:commentExtensible w16cex:durableId="281AEFC3" w16cex:dateUtc="2023-05-26T15:43:00Z"/>
  <w16cex:commentExtensible w16cex:durableId="281AF111" w16cex:dateUtc="2023-05-26T15:49:00Z"/>
  <w16cex:commentExtensible w16cex:durableId="281AF3AF" w16cex:dateUtc="2023-05-26T16:00:00Z"/>
  <w16cex:commentExtensible w16cex:durableId="281AF22E" w16cex:dateUtc="2023-05-26T15:54:00Z"/>
  <w16cex:commentExtensible w16cex:durableId="281AF4D0" w16cex:dateUtc="2023-05-26T16:05:00Z"/>
  <w16cex:commentExtensible w16cex:durableId="281AF4DE" w16cex:dateUtc="2023-05-26T16:05:00Z"/>
  <w16cex:commentExtensible w16cex:durableId="281AF50E" w16cex:dateUtc="2023-05-26T16:06:00Z"/>
  <w16cex:commentExtensible w16cex:durableId="281AF55A" w16cex:dateUtc="2023-05-26T16:07:00Z"/>
  <w16cex:commentExtensible w16cex:durableId="281AF5D1" w16cex:dateUtc="2023-05-26T16:09:00Z"/>
  <w16cex:commentExtensible w16cex:durableId="281AF724" w16cex:dateUtc="2023-05-26T16:15:00Z"/>
  <w16cex:commentExtensible w16cex:durableId="281AF6E2" w16cex:dateUtc="2023-05-2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F95F0A" w16cid:durableId="281AF7AC"/>
  <w16cid:commentId w16cid:paraId="476A4F2A" w16cid:durableId="281AEF7E"/>
  <w16cid:commentId w16cid:paraId="760FA33B" w16cid:durableId="281AF1D4"/>
  <w16cid:commentId w16cid:paraId="347D3F36" w16cid:durableId="281AEFC3"/>
  <w16cid:commentId w16cid:paraId="3F91E3D6" w16cid:durableId="281AF111"/>
  <w16cid:commentId w16cid:paraId="36EAAF93" w16cid:durableId="281AF3AF"/>
  <w16cid:commentId w16cid:paraId="119620C4" w16cid:durableId="281AF22E"/>
  <w16cid:commentId w16cid:paraId="066114E7" w16cid:durableId="281AF4D0"/>
  <w16cid:commentId w16cid:paraId="02B24F6C" w16cid:durableId="281AF4DE"/>
  <w16cid:commentId w16cid:paraId="32A260D5" w16cid:durableId="281AF50E"/>
  <w16cid:commentId w16cid:paraId="7772083E" w16cid:durableId="281AF55A"/>
  <w16cid:commentId w16cid:paraId="7CEDFF42" w16cid:durableId="281AF5D1"/>
  <w16cid:commentId w16cid:paraId="4DA1BC0C" w16cid:durableId="281AF724"/>
  <w16cid:commentId w16cid:paraId="26315F8C" w16cid:durableId="281AF6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Atkinson">
    <w15:presenceInfo w15:providerId="AD" w15:userId="S::ema3@ualberta.ca::27a77143-e2ff-416f-bd6a-8385c33cd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53"/>
    <w:rsid w:val="000A5581"/>
    <w:rsid w:val="000D003C"/>
    <w:rsid w:val="00124840"/>
    <w:rsid w:val="00266039"/>
    <w:rsid w:val="002B2CC5"/>
    <w:rsid w:val="002D005C"/>
    <w:rsid w:val="0030743F"/>
    <w:rsid w:val="00321432"/>
    <w:rsid w:val="0033208A"/>
    <w:rsid w:val="003C12EE"/>
    <w:rsid w:val="003C1FD8"/>
    <w:rsid w:val="004A1254"/>
    <w:rsid w:val="004C5563"/>
    <w:rsid w:val="005B0A73"/>
    <w:rsid w:val="006768C9"/>
    <w:rsid w:val="007A6232"/>
    <w:rsid w:val="0083683F"/>
    <w:rsid w:val="00852A24"/>
    <w:rsid w:val="00872953"/>
    <w:rsid w:val="00937E54"/>
    <w:rsid w:val="009C7B1C"/>
    <w:rsid w:val="00A54C73"/>
    <w:rsid w:val="00A877D9"/>
    <w:rsid w:val="00BD5DDE"/>
    <w:rsid w:val="00CC2200"/>
    <w:rsid w:val="00DF2CE4"/>
    <w:rsid w:val="00E95081"/>
    <w:rsid w:val="00EE085D"/>
    <w:rsid w:val="00F73074"/>
    <w:rsid w:val="00FD47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7044"/>
  <w15:chartTrackingRefBased/>
  <w15:docId w15:val="{041C6BC1-2671-8A4A-AF9C-62B02164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3683F"/>
  </w:style>
  <w:style w:type="character" w:styleId="CommentReference">
    <w:name w:val="annotation reference"/>
    <w:basedOn w:val="DefaultParagraphFont"/>
    <w:uiPriority w:val="99"/>
    <w:semiHidden/>
    <w:unhideWhenUsed/>
    <w:rsid w:val="0083683F"/>
    <w:rPr>
      <w:sz w:val="16"/>
      <w:szCs w:val="16"/>
    </w:rPr>
  </w:style>
  <w:style w:type="paragraph" w:styleId="CommentText">
    <w:name w:val="annotation text"/>
    <w:basedOn w:val="Normal"/>
    <w:link w:val="CommentTextChar"/>
    <w:uiPriority w:val="99"/>
    <w:unhideWhenUsed/>
    <w:rsid w:val="0083683F"/>
    <w:rPr>
      <w:sz w:val="20"/>
      <w:szCs w:val="20"/>
    </w:rPr>
  </w:style>
  <w:style w:type="character" w:customStyle="1" w:styleId="CommentTextChar">
    <w:name w:val="Comment Text Char"/>
    <w:basedOn w:val="DefaultParagraphFont"/>
    <w:link w:val="CommentText"/>
    <w:uiPriority w:val="99"/>
    <w:rsid w:val="0083683F"/>
    <w:rPr>
      <w:sz w:val="20"/>
      <w:szCs w:val="20"/>
    </w:rPr>
  </w:style>
  <w:style w:type="paragraph" w:styleId="CommentSubject">
    <w:name w:val="annotation subject"/>
    <w:basedOn w:val="CommentText"/>
    <w:next w:val="CommentText"/>
    <w:link w:val="CommentSubjectChar"/>
    <w:uiPriority w:val="99"/>
    <w:semiHidden/>
    <w:unhideWhenUsed/>
    <w:rsid w:val="0083683F"/>
    <w:rPr>
      <w:b/>
      <w:bCs/>
    </w:rPr>
  </w:style>
  <w:style w:type="character" w:customStyle="1" w:styleId="CommentSubjectChar">
    <w:name w:val="Comment Subject Char"/>
    <w:basedOn w:val="CommentTextChar"/>
    <w:link w:val="CommentSubject"/>
    <w:uiPriority w:val="99"/>
    <w:semiHidden/>
    <w:rsid w:val="008368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Houtman</dc:creator>
  <cp:keywords/>
  <dc:description/>
  <cp:lastModifiedBy>Emma Atkinson</cp:lastModifiedBy>
  <cp:revision>4</cp:revision>
  <dcterms:created xsi:type="dcterms:W3CDTF">2023-05-26T15:38:00Z</dcterms:created>
  <dcterms:modified xsi:type="dcterms:W3CDTF">2023-05-26T16:17:00Z</dcterms:modified>
</cp:coreProperties>
</file>