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4B3261" w14:textId="44093000" w:rsidR="00872953" w:rsidRPr="004C5563" w:rsidRDefault="00872953" w:rsidP="00872953">
      <w:pPr>
        <w:jc w:val="center"/>
        <w:rPr>
          <w:rFonts w:cstheme="minorHAnsi"/>
          <w:sz w:val="40"/>
          <w:szCs w:val="40"/>
          <w:u w:val="single"/>
        </w:rPr>
      </w:pPr>
      <w:r w:rsidRPr="004C5563">
        <w:rPr>
          <w:rFonts w:cstheme="minorHAnsi"/>
          <w:sz w:val="40"/>
          <w:szCs w:val="40"/>
          <w:u w:val="single"/>
        </w:rPr>
        <w:t>Prawn Post Release Mortality Experiment</w:t>
      </w:r>
    </w:p>
    <w:p w14:paraId="2C2E2264" w14:textId="00EA26E1" w:rsidR="001F3C15" w:rsidRDefault="001F3C15">
      <w:pPr>
        <w:rPr>
          <w:ins w:id="0" w:author="Jacob Houtman" w:date="2023-05-26T11:23:00Z"/>
          <w:rFonts w:cstheme="minorHAnsi"/>
          <w:sz w:val="40"/>
          <w:szCs w:val="40"/>
        </w:rPr>
      </w:pPr>
    </w:p>
    <w:p w14:paraId="638C78B6" w14:textId="77777777" w:rsidR="00B2773A" w:rsidRDefault="00B2773A">
      <w:pPr>
        <w:rPr>
          <w:ins w:id="1" w:author="Jacob Houtman" w:date="2023-05-26T11:23:00Z"/>
          <w:rFonts w:cstheme="minorHAnsi"/>
          <w:sz w:val="40"/>
          <w:szCs w:val="40"/>
        </w:rPr>
      </w:pPr>
    </w:p>
    <w:p w14:paraId="60F19C51" w14:textId="1D766EFC" w:rsidR="00872953" w:rsidRPr="004C5563" w:rsidRDefault="00B2773A">
      <w:pPr>
        <w:rPr>
          <w:rFonts w:cstheme="minorHAnsi"/>
          <w:sz w:val="40"/>
          <w:szCs w:val="40"/>
        </w:rPr>
      </w:pPr>
      <w:ins w:id="2" w:author="Jacob Houtman" w:date="2023-05-26T11:23:00Z">
        <w:r>
          <w:rPr>
            <w:rFonts w:cstheme="minorHAnsi"/>
            <w:noProof/>
            <w:sz w:val="40"/>
            <w:szCs w:val="40"/>
          </w:rPr>
          <w:drawing>
            <wp:inline distT="0" distB="0" distL="0" distR="0" wp14:anchorId="61DD084D" wp14:editId="4C3E2BA8">
              <wp:extent cx="5943600" cy="5943600"/>
              <wp:effectExtent l="0" t="0" r="0" b="0"/>
              <wp:docPr id="1" name="Picture 1" descr="A picture containing map, text,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map, text, screenshot&#10;&#10;Description automatically generated"/>
                      <pic:cNvPicPr/>
                    </pic:nvPicPr>
                    <pic:blipFill>
                      <a:blip r:embed="rId4">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ins>
    </w:p>
    <w:p w14:paraId="53F61B87" w14:textId="77777777" w:rsidR="00B2773A" w:rsidRDefault="00B2773A">
      <w:pPr>
        <w:rPr>
          <w:rFonts w:cstheme="minorHAnsi"/>
          <w:sz w:val="28"/>
          <w:szCs w:val="28"/>
        </w:rPr>
      </w:pPr>
    </w:p>
    <w:p w14:paraId="2399F829" w14:textId="7F8ED4F0" w:rsidR="00B2773A" w:rsidRDefault="00063AE5">
      <w:pPr>
        <w:rPr>
          <w:rFonts w:cstheme="minorHAnsi"/>
          <w:sz w:val="28"/>
          <w:szCs w:val="28"/>
        </w:rPr>
      </w:pPr>
      <w:r>
        <w:rPr>
          <w:rFonts w:cstheme="minorHAnsi"/>
          <w:sz w:val="28"/>
          <w:szCs w:val="28"/>
        </w:rPr>
        <w:t xml:space="preserve">Figure 1. Prawns were collected at different sites around the </w:t>
      </w:r>
      <w:r w:rsidR="000E248D">
        <w:rPr>
          <w:rFonts w:cstheme="minorHAnsi"/>
          <w:sz w:val="28"/>
          <w:szCs w:val="28"/>
        </w:rPr>
        <w:t>B</w:t>
      </w:r>
      <w:r>
        <w:rPr>
          <w:rFonts w:cstheme="minorHAnsi"/>
          <w:sz w:val="28"/>
          <w:szCs w:val="28"/>
        </w:rPr>
        <w:t xml:space="preserve">roughton </w:t>
      </w:r>
      <w:r w:rsidR="000E248D">
        <w:rPr>
          <w:rFonts w:cstheme="minorHAnsi"/>
          <w:sz w:val="28"/>
          <w:szCs w:val="28"/>
        </w:rPr>
        <w:t>A</w:t>
      </w:r>
      <w:r>
        <w:rPr>
          <w:rFonts w:cstheme="minorHAnsi"/>
          <w:sz w:val="28"/>
          <w:szCs w:val="28"/>
        </w:rPr>
        <w:t xml:space="preserve">rchipelago. </w:t>
      </w:r>
    </w:p>
    <w:p w14:paraId="69E1A5ED" w14:textId="77777777" w:rsidR="00B2773A" w:rsidRDefault="00B2773A">
      <w:pPr>
        <w:rPr>
          <w:rFonts w:cstheme="minorHAnsi"/>
          <w:sz w:val="28"/>
          <w:szCs w:val="28"/>
        </w:rPr>
      </w:pPr>
    </w:p>
    <w:p w14:paraId="7F0A6DA8" w14:textId="77777777" w:rsidR="00B2773A" w:rsidRDefault="00B2773A">
      <w:pPr>
        <w:rPr>
          <w:rFonts w:cstheme="minorHAnsi"/>
          <w:sz w:val="28"/>
          <w:szCs w:val="28"/>
        </w:rPr>
      </w:pPr>
    </w:p>
    <w:p w14:paraId="6592F167" w14:textId="77777777" w:rsidR="00B2773A" w:rsidRDefault="00B2773A">
      <w:pPr>
        <w:rPr>
          <w:rFonts w:cstheme="minorHAnsi"/>
          <w:sz w:val="28"/>
          <w:szCs w:val="28"/>
        </w:rPr>
      </w:pPr>
    </w:p>
    <w:p w14:paraId="4C5DD25C" w14:textId="77777777" w:rsidR="00B2773A" w:rsidRPr="004C5563" w:rsidRDefault="00B2773A" w:rsidP="00B2773A">
      <w:pPr>
        <w:rPr>
          <w:rFonts w:cstheme="minorHAnsi"/>
          <w:sz w:val="40"/>
          <w:szCs w:val="40"/>
        </w:rPr>
      </w:pPr>
      <w:r w:rsidRPr="004C5563">
        <w:rPr>
          <w:rFonts w:cstheme="minorHAnsi"/>
          <w:sz w:val="40"/>
          <w:szCs w:val="40"/>
        </w:rPr>
        <w:t xml:space="preserve">Experiment Methods </w:t>
      </w:r>
    </w:p>
    <w:p w14:paraId="3705DF88" w14:textId="77777777" w:rsidR="00B2773A" w:rsidDel="00D01675" w:rsidRDefault="00B2773A">
      <w:pPr>
        <w:rPr>
          <w:del w:id="3" w:author="Emma Atkinson" w:date="2023-05-26T16:05:00Z"/>
          <w:rFonts w:cstheme="minorHAnsi"/>
          <w:sz w:val="28"/>
          <w:szCs w:val="28"/>
        </w:rPr>
      </w:pPr>
    </w:p>
    <w:p w14:paraId="4D6C3C9B" w14:textId="77777777" w:rsidR="00B2773A" w:rsidRDefault="00B2773A">
      <w:pPr>
        <w:rPr>
          <w:rFonts w:cstheme="minorHAnsi"/>
          <w:sz w:val="28"/>
          <w:szCs w:val="28"/>
        </w:rPr>
      </w:pPr>
    </w:p>
    <w:p w14:paraId="10F1205C" w14:textId="775D32A1" w:rsidR="00CC2200" w:rsidRPr="004C5563" w:rsidRDefault="0083683F">
      <w:pPr>
        <w:rPr>
          <w:rFonts w:cstheme="minorHAnsi"/>
          <w:sz w:val="28"/>
          <w:szCs w:val="28"/>
        </w:rPr>
      </w:pPr>
      <w:r>
        <w:rPr>
          <w:rFonts w:cstheme="minorHAnsi"/>
          <w:sz w:val="28"/>
          <w:szCs w:val="28"/>
        </w:rPr>
        <w:t>For a given trial, w</w:t>
      </w:r>
      <w:r w:rsidR="00872953" w:rsidRPr="004C5563">
        <w:rPr>
          <w:rFonts w:cstheme="minorHAnsi"/>
          <w:sz w:val="28"/>
          <w:szCs w:val="28"/>
        </w:rPr>
        <w:t xml:space="preserve">e set 10 traps, let them soak for ~24 hours and pulled them. </w:t>
      </w:r>
      <w:r w:rsidR="00CC2200" w:rsidRPr="004C5563">
        <w:rPr>
          <w:rFonts w:cstheme="minorHAnsi"/>
          <w:sz w:val="28"/>
          <w:szCs w:val="28"/>
        </w:rPr>
        <w:t xml:space="preserve">We immediately placed the prawns into a saltwater filled fish tote. </w:t>
      </w:r>
    </w:p>
    <w:p w14:paraId="16C362BA" w14:textId="48A57989" w:rsidR="00CC2200" w:rsidRDefault="00CC2200">
      <w:pPr>
        <w:rPr>
          <w:rFonts w:cstheme="minorHAnsi"/>
          <w:sz w:val="28"/>
          <w:szCs w:val="28"/>
        </w:rPr>
      </w:pPr>
    </w:p>
    <w:p w14:paraId="0F346659" w14:textId="665DF197" w:rsidR="004C5563" w:rsidRPr="004C5563" w:rsidRDefault="004C5563">
      <w:pPr>
        <w:rPr>
          <w:rFonts w:cstheme="minorHAnsi"/>
          <w:b/>
          <w:bCs/>
          <w:sz w:val="28"/>
          <w:szCs w:val="28"/>
        </w:rPr>
      </w:pPr>
      <w:r>
        <w:rPr>
          <w:rFonts w:cstheme="minorHAnsi"/>
          <w:b/>
          <w:bCs/>
          <w:sz w:val="28"/>
          <w:szCs w:val="28"/>
        </w:rPr>
        <w:t>Treatment Stage</w:t>
      </w:r>
    </w:p>
    <w:p w14:paraId="511515A5" w14:textId="77777777" w:rsidR="007A6232" w:rsidRPr="004C5563" w:rsidRDefault="00872953">
      <w:pPr>
        <w:rPr>
          <w:rFonts w:cstheme="minorHAnsi"/>
          <w:sz w:val="28"/>
          <w:szCs w:val="28"/>
        </w:rPr>
      </w:pPr>
      <w:r w:rsidRPr="004C5563">
        <w:rPr>
          <w:rFonts w:cstheme="minorHAnsi"/>
          <w:sz w:val="28"/>
          <w:szCs w:val="28"/>
        </w:rPr>
        <w:t xml:space="preserve">We </w:t>
      </w:r>
      <w:r w:rsidR="00937E54" w:rsidRPr="004C5563">
        <w:rPr>
          <w:rFonts w:cstheme="minorHAnsi"/>
          <w:sz w:val="28"/>
          <w:szCs w:val="28"/>
        </w:rPr>
        <w:t xml:space="preserve">distributed the prawns into (usually) 5 treatment groups (0 minutes, 30 minutes, 60 minutes, 90 minutes, 120 minutes). Each group received a different colour rostrum band. The prawns were left </w:t>
      </w:r>
      <w:r w:rsidR="00CC2200" w:rsidRPr="004C5563">
        <w:rPr>
          <w:rFonts w:cstheme="minorHAnsi"/>
          <w:sz w:val="28"/>
          <w:szCs w:val="28"/>
        </w:rPr>
        <w:t>on the boat deck for their assigned treatment time. After the</w:t>
      </w:r>
      <w:r w:rsidR="007A6232" w:rsidRPr="004C5563">
        <w:rPr>
          <w:rFonts w:cstheme="minorHAnsi"/>
          <w:sz w:val="28"/>
          <w:szCs w:val="28"/>
        </w:rPr>
        <w:t xml:space="preserve">ir time was up, they were placed in a bag and hung over the side of the boat until all treatment times were done (~2 hours). </w:t>
      </w:r>
    </w:p>
    <w:p w14:paraId="73974CF6" w14:textId="6DAFBCAB" w:rsidR="007A6232" w:rsidRDefault="007A6232">
      <w:pPr>
        <w:rPr>
          <w:rFonts w:cstheme="minorHAnsi"/>
          <w:sz w:val="28"/>
          <w:szCs w:val="28"/>
        </w:rPr>
      </w:pPr>
    </w:p>
    <w:p w14:paraId="09E5E1FD" w14:textId="0AB37FDA" w:rsidR="004C5563" w:rsidRPr="004C5563" w:rsidRDefault="004C5563">
      <w:pPr>
        <w:rPr>
          <w:rFonts w:cstheme="minorHAnsi"/>
          <w:b/>
          <w:bCs/>
          <w:sz w:val="28"/>
          <w:szCs w:val="28"/>
        </w:rPr>
      </w:pPr>
      <w:r>
        <w:rPr>
          <w:rFonts w:cstheme="minorHAnsi"/>
          <w:b/>
          <w:bCs/>
          <w:sz w:val="28"/>
          <w:szCs w:val="28"/>
        </w:rPr>
        <w:t>Release Stage</w:t>
      </w:r>
    </w:p>
    <w:p w14:paraId="70A2A797" w14:textId="372B2DDF" w:rsidR="00872953" w:rsidRPr="004C5563" w:rsidRDefault="007A6232">
      <w:pPr>
        <w:rPr>
          <w:rFonts w:cstheme="minorHAnsi"/>
          <w:sz w:val="28"/>
          <w:szCs w:val="28"/>
        </w:rPr>
      </w:pPr>
      <w:r w:rsidRPr="004C5563">
        <w:rPr>
          <w:rFonts w:cstheme="minorHAnsi"/>
          <w:sz w:val="28"/>
          <w:szCs w:val="28"/>
        </w:rPr>
        <w:t xml:space="preserve">We pulled all the bags out of the water and distributed the prawns </w:t>
      </w:r>
      <w:r w:rsidR="0083683F">
        <w:rPr>
          <w:rFonts w:cstheme="minorHAnsi"/>
          <w:sz w:val="28"/>
          <w:szCs w:val="28"/>
        </w:rPr>
        <w:t>haphazardly</w:t>
      </w:r>
      <w:r w:rsidRPr="004C5563">
        <w:rPr>
          <w:rFonts w:cstheme="minorHAnsi"/>
          <w:sz w:val="28"/>
          <w:szCs w:val="28"/>
        </w:rPr>
        <w:t xml:space="preserve"> among six traps</w:t>
      </w:r>
      <w:r w:rsidR="00FD4790" w:rsidRPr="004C5563">
        <w:rPr>
          <w:rFonts w:cstheme="minorHAnsi"/>
          <w:sz w:val="28"/>
          <w:szCs w:val="28"/>
        </w:rPr>
        <w:t xml:space="preserve"> with the ends tied shut</w:t>
      </w:r>
      <w:r w:rsidRPr="004C5563">
        <w:rPr>
          <w:rFonts w:cstheme="minorHAnsi"/>
          <w:sz w:val="28"/>
          <w:szCs w:val="28"/>
        </w:rPr>
        <w:t>. These traps were set for ~24 hours.</w:t>
      </w:r>
    </w:p>
    <w:p w14:paraId="6DC1A65E" w14:textId="39185A76" w:rsidR="002D005C" w:rsidRDefault="002D005C">
      <w:pPr>
        <w:rPr>
          <w:rFonts w:cstheme="minorHAnsi"/>
          <w:sz w:val="28"/>
          <w:szCs w:val="28"/>
        </w:rPr>
      </w:pPr>
    </w:p>
    <w:p w14:paraId="7507ECD0" w14:textId="4C14DB83" w:rsidR="002D005C" w:rsidRPr="002D005C" w:rsidRDefault="002D005C">
      <w:pPr>
        <w:rPr>
          <w:rFonts w:cstheme="minorHAnsi"/>
          <w:b/>
          <w:bCs/>
          <w:sz w:val="28"/>
          <w:szCs w:val="28"/>
        </w:rPr>
      </w:pPr>
      <w:r>
        <w:rPr>
          <w:rFonts w:cstheme="minorHAnsi"/>
          <w:b/>
          <w:bCs/>
          <w:sz w:val="28"/>
          <w:szCs w:val="28"/>
        </w:rPr>
        <w:t>Data collection</w:t>
      </w:r>
    </w:p>
    <w:p w14:paraId="5BBD65CE" w14:textId="4CEFDA19" w:rsidR="007A6232" w:rsidRPr="004C5563" w:rsidRDefault="007A6232">
      <w:pPr>
        <w:rPr>
          <w:rFonts w:cstheme="minorHAnsi"/>
          <w:sz w:val="28"/>
          <w:szCs w:val="28"/>
        </w:rPr>
      </w:pPr>
      <w:r w:rsidRPr="004C5563">
        <w:rPr>
          <w:rFonts w:cstheme="minorHAnsi"/>
          <w:sz w:val="28"/>
          <w:szCs w:val="28"/>
        </w:rPr>
        <w:t xml:space="preserve">After </w:t>
      </w:r>
      <w:r w:rsidR="009C7B1C" w:rsidRPr="004C5563">
        <w:rPr>
          <w:rFonts w:cstheme="minorHAnsi"/>
          <w:sz w:val="28"/>
          <w:szCs w:val="28"/>
        </w:rPr>
        <w:t>we hauled the traps, we assessed the state of the prawns. They were assigned as alive (0 if dead, 1 if alive), dead (0 if alive, 1 if dead and intact),</w:t>
      </w:r>
      <w:del w:id="4" w:author="Jacob Houtman" w:date="2023-05-26T14:48:00Z">
        <w:r w:rsidR="009C7B1C" w:rsidRPr="004C5563" w:rsidDel="00AD7BC1">
          <w:rPr>
            <w:rFonts w:cstheme="minorHAnsi"/>
            <w:sz w:val="28"/>
            <w:szCs w:val="28"/>
          </w:rPr>
          <w:delText xml:space="preserve"> </w:delText>
        </w:r>
      </w:del>
      <w:r w:rsidR="009C7B1C" w:rsidRPr="004C5563">
        <w:rPr>
          <w:rFonts w:cstheme="minorHAnsi"/>
          <w:sz w:val="28"/>
          <w:szCs w:val="28"/>
        </w:rPr>
        <w:t xml:space="preserve"> or</w:t>
      </w:r>
      <w:r w:rsidR="00240452" w:rsidRPr="004C5563">
        <w:rPr>
          <w:rFonts w:cstheme="minorHAnsi"/>
          <w:sz w:val="28"/>
          <w:szCs w:val="28"/>
        </w:rPr>
        <w:t>), or</w:t>
      </w:r>
      <w:r w:rsidR="009C7B1C" w:rsidRPr="004C5563">
        <w:rPr>
          <w:rFonts w:cstheme="minorHAnsi"/>
          <w:sz w:val="28"/>
          <w:szCs w:val="28"/>
        </w:rPr>
        <w:t xml:space="preserve"> scavenged (0 if alive, 1 if dead and scavenged)</w:t>
      </w:r>
      <w:r w:rsidR="00F73074" w:rsidRPr="004C5563">
        <w:rPr>
          <w:rFonts w:cstheme="minorHAnsi"/>
          <w:sz w:val="28"/>
          <w:szCs w:val="28"/>
        </w:rPr>
        <w:t>.</w:t>
      </w:r>
      <w:r w:rsidR="009C7B1C" w:rsidRPr="004C5563">
        <w:rPr>
          <w:rFonts w:cstheme="minorHAnsi"/>
          <w:sz w:val="28"/>
          <w:szCs w:val="28"/>
        </w:rPr>
        <w:t xml:space="preserve"> Stage data </w:t>
      </w:r>
      <w:r w:rsidR="00DF2CE4" w:rsidRPr="004C5563">
        <w:rPr>
          <w:rFonts w:cstheme="minorHAnsi"/>
          <w:sz w:val="28"/>
          <w:szCs w:val="28"/>
        </w:rPr>
        <w:t xml:space="preserve">(0=juvenile, 1=male, 2=transitional, 3=female, 4=egged female, 5=spent female) and carapace length (if intact) </w:t>
      </w:r>
      <w:r w:rsidR="009C7B1C" w:rsidRPr="004C5563">
        <w:rPr>
          <w:rFonts w:cstheme="minorHAnsi"/>
          <w:sz w:val="28"/>
          <w:szCs w:val="28"/>
        </w:rPr>
        <w:t xml:space="preserve">was collected for </w:t>
      </w:r>
      <w:r w:rsidR="00DF2CE4" w:rsidRPr="004C5563">
        <w:rPr>
          <w:rFonts w:cstheme="minorHAnsi"/>
          <w:sz w:val="28"/>
          <w:szCs w:val="28"/>
        </w:rPr>
        <w:t xml:space="preserve">all prawns. </w:t>
      </w:r>
      <w:r w:rsidR="00F73074" w:rsidRPr="004C5563">
        <w:rPr>
          <w:rFonts w:cstheme="minorHAnsi"/>
          <w:sz w:val="28"/>
          <w:szCs w:val="28"/>
        </w:rPr>
        <w:t>Their band colour (and therefore treatment) was also recorded, or NA (</w:t>
      </w:r>
      <w:proofErr w:type="spellStart"/>
      <w:r w:rsidR="00F73074" w:rsidRPr="004C5563">
        <w:rPr>
          <w:rFonts w:cstheme="minorHAnsi"/>
          <w:sz w:val="28"/>
          <w:szCs w:val="28"/>
        </w:rPr>
        <w:t>unbanded</w:t>
      </w:r>
      <w:proofErr w:type="spellEnd"/>
      <w:r w:rsidR="00F73074" w:rsidRPr="004C5563">
        <w:rPr>
          <w:rFonts w:cstheme="minorHAnsi"/>
          <w:sz w:val="28"/>
          <w:szCs w:val="28"/>
        </w:rPr>
        <w:t>).</w:t>
      </w:r>
    </w:p>
    <w:p w14:paraId="769246EB" w14:textId="64B7934A" w:rsidR="00DF2CE4" w:rsidRPr="004C5563" w:rsidRDefault="00DF2CE4">
      <w:pPr>
        <w:rPr>
          <w:rFonts w:cstheme="minorHAnsi"/>
          <w:sz w:val="28"/>
          <w:szCs w:val="28"/>
        </w:rPr>
      </w:pPr>
    </w:p>
    <w:p w14:paraId="719A69B4" w14:textId="77F3294D" w:rsidR="00DF2CE4" w:rsidRDefault="0083683F">
      <w:pPr>
        <w:rPr>
          <w:ins w:id="5" w:author="Jacob Houtman" w:date="2023-05-26T11:24:00Z"/>
          <w:rFonts w:cstheme="minorHAnsi"/>
          <w:sz w:val="28"/>
          <w:szCs w:val="28"/>
        </w:rPr>
      </w:pPr>
      <w:r>
        <w:rPr>
          <w:rFonts w:cstheme="minorHAnsi"/>
          <w:sz w:val="28"/>
          <w:szCs w:val="28"/>
        </w:rPr>
        <w:t>All</w:t>
      </w:r>
      <w:r w:rsidR="00321432" w:rsidRPr="004C5563">
        <w:rPr>
          <w:rFonts w:cstheme="minorHAnsi"/>
          <w:sz w:val="28"/>
          <w:szCs w:val="28"/>
        </w:rPr>
        <w:t xml:space="preserve"> alive prawns were assessed for 10 reflexes (0 if absent, 1 if present). </w:t>
      </w:r>
    </w:p>
    <w:p w14:paraId="51C37CD4" w14:textId="5398A708" w:rsidR="00B2773A" w:rsidRDefault="00B2773A">
      <w:pPr>
        <w:rPr>
          <w:ins w:id="6" w:author="Jacob Houtman" w:date="2023-05-26T11:24:00Z"/>
          <w:rFonts w:cstheme="minorHAnsi"/>
          <w:sz w:val="28"/>
          <w:szCs w:val="28"/>
        </w:rPr>
      </w:pPr>
    </w:p>
    <w:p w14:paraId="224CCBD4" w14:textId="77344965" w:rsidR="00B2773A" w:rsidRDefault="00B2773A">
      <w:pPr>
        <w:rPr>
          <w:ins w:id="7" w:author="Jacob Houtman" w:date="2023-05-26T11:24:00Z"/>
          <w:rFonts w:cstheme="minorHAnsi"/>
          <w:sz w:val="28"/>
          <w:szCs w:val="28"/>
        </w:rPr>
      </w:pPr>
    </w:p>
    <w:p w14:paraId="2BF0AF8A" w14:textId="61DCA37E" w:rsidR="00B2773A" w:rsidRPr="004C5563" w:rsidRDefault="00B2773A">
      <w:pPr>
        <w:rPr>
          <w:rFonts w:cstheme="minorHAnsi"/>
          <w:sz w:val="28"/>
          <w:szCs w:val="28"/>
        </w:rPr>
      </w:pPr>
      <w:ins w:id="8" w:author="Jacob Houtman" w:date="2023-05-26T11:25:00Z">
        <w:r>
          <w:rPr>
            <w:rFonts w:cstheme="minorHAnsi"/>
            <w:noProof/>
            <w:sz w:val="28"/>
            <w:szCs w:val="28"/>
          </w:rPr>
          <w:lastRenderedPageBreak/>
          <w:drawing>
            <wp:inline distT="0" distB="0" distL="0" distR="0" wp14:anchorId="68790FD5" wp14:editId="37BDCFBF">
              <wp:extent cx="5943600" cy="5943600"/>
              <wp:effectExtent l="0" t="0" r="0" b="0"/>
              <wp:docPr id="2" name="Picture 2" descr="A picture containing text, screenshot, diagram, colorfuln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screenshot, diagram, colorfulness&#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ins>
    </w:p>
    <w:p w14:paraId="33532DBB" w14:textId="39889A6B" w:rsidR="00321432" w:rsidRPr="004C5563" w:rsidRDefault="00063AE5">
      <w:pPr>
        <w:rPr>
          <w:rFonts w:cstheme="minorHAnsi"/>
          <w:sz w:val="28"/>
          <w:szCs w:val="28"/>
        </w:rPr>
      </w:pPr>
      <w:r>
        <w:rPr>
          <w:rFonts w:cstheme="minorHAnsi"/>
          <w:sz w:val="28"/>
          <w:szCs w:val="28"/>
        </w:rPr>
        <w:t xml:space="preserve">Figure 2. </w:t>
      </w:r>
      <w:r w:rsidR="001D409B">
        <w:rPr>
          <w:rFonts w:cstheme="minorHAnsi"/>
          <w:sz w:val="28"/>
          <w:szCs w:val="28"/>
        </w:rPr>
        <w:t xml:space="preserve">After the treatment and release stages, prawns were classified as alive, dead or scavenged. </w:t>
      </w:r>
      <w:r w:rsidR="00EB7291">
        <w:rPr>
          <w:rFonts w:cstheme="minorHAnsi"/>
          <w:sz w:val="28"/>
          <w:szCs w:val="28"/>
        </w:rPr>
        <w:t>This plot</w:t>
      </w:r>
      <w:r w:rsidR="001D409B">
        <w:rPr>
          <w:rFonts w:cstheme="minorHAnsi"/>
          <w:sz w:val="28"/>
          <w:szCs w:val="28"/>
        </w:rPr>
        <w:t xml:space="preserve"> shows the number of prawns in each condition, for each trial.</w:t>
      </w:r>
    </w:p>
    <w:p w14:paraId="5079E30D" w14:textId="50EAAA17" w:rsidR="00321432" w:rsidRDefault="00321432">
      <w:pPr>
        <w:rPr>
          <w:ins w:id="9" w:author="Jacob Houtman" w:date="2023-05-26T15:53:00Z"/>
          <w:rFonts w:cstheme="minorHAnsi"/>
          <w:sz w:val="28"/>
          <w:szCs w:val="28"/>
        </w:rPr>
      </w:pPr>
    </w:p>
    <w:p w14:paraId="558C27BE" w14:textId="7CDD99BB" w:rsidR="004E18A4" w:rsidRDefault="004E18A4">
      <w:pPr>
        <w:rPr>
          <w:ins w:id="10" w:author="Jacob Houtman" w:date="2023-05-26T15:53:00Z"/>
          <w:rFonts w:cstheme="minorHAnsi"/>
          <w:sz w:val="28"/>
          <w:szCs w:val="28"/>
        </w:rPr>
      </w:pPr>
    </w:p>
    <w:p w14:paraId="5C5FA8D9" w14:textId="5CDD67DE" w:rsidR="004E18A4" w:rsidRDefault="004E18A4">
      <w:pPr>
        <w:rPr>
          <w:ins w:id="11" w:author="Jacob Houtman" w:date="2023-05-26T15:53:00Z"/>
          <w:rFonts w:cstheme="minorHAnsi"/>
          <w:sz w:val="28"/>
          <w:szCs w:val="28"/>
        </w:rPr>
      </w:pPr>
    </w:p>
    <w:p w14:paraId="34E6A417" w14:textId="0F31C42D" w:rsidR="004E18A4" w:rsidRDefault="004E18A4">
      <w:pPr>
        <w:rPr>
          <w:ins w:id="12" w:author="Jacob Houtman" w:date="2023-05-26T15:53:00Z"/>
          <w:rFonts w:cstheme="minorHAnsi"/>
          <w:sz w:val="28"/>
          <w:szCs w:val="28"/>
        </w:rPr>
      </w:pPr>
    </w:p>
    <w:p w14:paraId="033FA035" w14:textId="3AF1CB06" w:rsidR="004E18A4" w:rsidRDefault="004E18A4">
      <w:pPr>
        <w:rPr>
          <w:ins w:id="13" w:author="Jacob Houtman" w:date="2023-05-26T15:53:00Z"/>
          <w:rFonts w:cstheme="minorHAnsi"/>
          <w:sz w:val="28"/>
          <w:szCs w:val="28"/>
        </w:rPr>
      </w:pPr>
    </w:p>
    <w:p w14:paraId="690680BE" w14:textId="3985E884" w:rsidR="004E18A4" w:rsidRDefault="004E18A4">
      <w:pPr>
        <w:rPr>
          <w:ins w:id="14" w:author="Jacob Houtman" w:date="2023-05-26T15:53:00Z"/>
          <w:rFonts w:cstheme="minorHAnsi"/>
          <w:sz w:val="28"/>
          <w:szCs w:val="28"/>
        </w:rPr>
      </w:pPr>
    </w:p>
    <w:p w14:paraId="6135F495" w14:textId="77777777" w:rsidR="004E18A4" w:rsidRPr="004C5563" w:rsidRDefault="004E18A4">
      <w:pPr>
        <w:rPr>
          <w:rFonts w:cstheme="minorHAnsi"/>
          <w:sz w:val="28"/>
          <w:szCs w:val="28"/>
        </w:rPr>
      </w:pPr>
    </w:p>
    <w:p w14:paraId="6641AFB8" w14:textId="160551AB" w:rsidR="0030743F" w:rsidRPr="004C5563" w:rsidDel="00701AB8" w:rsidRDefault="0030743F" w:rsidP="0030743F">
      <w:pPr>
        <w:rPr>
          <w:del w:id="15" w:author="Emma Atkinson" w:date="2023-05-26T16:19:00Z"/>
          <w:rFonts w:cstheme="minorHAnsi"/>
          <w:sz w:val="40"/>
          <w:szCs w:val="40"/>
        </w:rPr>
      </w:pPr>
      <w:r w:rsidRPr="004C5563">
        <w:rPr>
          <w:rFonts w:cstheme="minorHAnsi"/>
          <w:sz w:val="40"/>
          <w:szCs w:val="40"/>
        </w:rPr>
        <w:lastRenderedPageBreak/>
        <w:t xml:space="preserve">Analysis Plan </w:t>
      </w:r>
    </w:p>
    <w:p w14:paraId="3A8330C4" w14:textId="55F291E3" w:rsidR="000D003C" w:rsidRPr="004C5563" w:rsidRDefault="000D003C" w:rsidP="0030743F">
      <w:pPr>
        <w:rPr>
          <w:rFonts w:cstheme="minorHAnsi"/>
          <w:sz w:val="40"/>
          <w:szCs w:val="40"/>
        </w:rPr>
      </w:pPr>
    </w:p>
    <w:p w14:paraId="6DC7AD65" w14:textId="6CF2B5AB" w:rsidR="00204328" w:rsidRDefault="00701AB8" w:rsidP="0030743F">
      <w:pPr>
        <w:rPr>
          <w:rFonts w:cstheme="minorHAnsi"/>
          <w:sz w:val="28"/>
          <w:szCs w:val="28"/>
        </w:rPr>
      </w:pPr>
      <w:ins w:id="16" w:author="Emma Atkinson" w:date="2023-05-26T16:19:00Z">
        <w:r>
          <w:rPr>
            <w:rFonts w:cstheme="minorHAnsi"/>
            <w:sz w:val="28"/>
            <w:szCs w:val="28"/>
          </w:rPr>
          <w:t>Our working plan is to analyse the data using a b</w:t>
        </w:r>
      </w:ins>
      <w:del w:id="17" w:author="Emma Atkinson" w:date="2023-05-26T16:19:00Z">
        <w:r w:rsidR="000D003C" w:rsidRPr="004C5563" w:rsidDel="00701AB8">
          <w:rPr>
            <w:rFonts w:cstheme="minorHAnsi"/>
            <w:sz w:val="28"/>
            <w:szCs w:val="28"/>
          </w:rPr>
          <w:delText>B</w:delText>
        </w:r>
      </w:del>
      <w:r w:rsidR="000D003C" w:rsidRPr="004C5563">
        <w:rPr>
          <w:rFonts w:cstheme="minorHAnsi"/>
          <w:sz w:val="28"/>
          <w:szCs w:val="28"/>
        </w:rPr>
        <w:t>inomial (logistic) regression with random intercept effects. We plan to have one random effect for trial x tra</w:t>
      </w:r>
      <w:r w:rsidR="000A5581" w:rsidRPr="004C5563">
        <w:rPr>
          <w:rFonts w:cstheme="minorHAnsi"/>
          <w:sz w:val="28"/>
          <w:szCs w:val="28"/>
        </w:rPr>
        <w:t>p</w:t>
      </w:r>
      <w:r w:rsidR="00EE3917">
        <w:rPr>
          <w:rFonts w:cstheme="minorHAnsi"/>
          <w:sz w:val="28"/>
          <w:szCs w:val="28"/>
        </w:rPr>
        <w:t xml:space="preserve">, shown as </w:t>
      </w:r>
      <m:oMath>
        <m:r>
          <w:rPr>
            <w:rFonts w:ascii="Cambria Math" w:hAnsi="Cambria Math"/>
          </w:rPr>
          <m:t>θ</m:t>
        </m:r>
      </m:oMath>
      <w:r w:rsidR="00EE3917">
        <w:rPr>
          <w:rFonts w:eastAsiaTheme="minorEastAsia" w:cstheme="minorHAnsi"/>
        </w:rPr>
        <w:t xml:space="preserve"> </w:t>
      </w:r>
      <w:r w:rsidR="00EE3917" w:rsidRPr="00204328">
        <w:rPr>
          <w:rFonts w:eastAsiaTheme="minorEastAsia" w:cstheme="minorHAnsi"/>
          <w:sz w:val="28"/>
          <w:szCs w:val="28"/>
        </w:rPr>
        <w:t>in equation 1</w:t>
      </w:r>
      <w:r w:rsidR="000A5581" w:rsidRPr="00EE3917">
        <w:rPr>
          <w:rFonts w:cstheme="minorHAnsi"/>
          <w:sz w:val="28"/>
          <w:szCs w:val="28"/>
        </w:rPr>
        <w:t xml:space="preserve">. </w:t>
      </w:r>
      <w:r w:rsidR="00204328">
        <w:rPr>
          <w:rFonts w:cstheme="minorHAnsi"/>
          <w:sz w:val="28"/>
          <w:szCs w:val="28"/>
        </w:rPr>
        <w:t xml:space="preserve">We want to account for variation in mortality </w:t>
      </w:r>
      <w:r w:rsidR="009A472A">
        <w:rPr>
          <w:rFonts w:cstheme="minorHAnsi"/>
          <w:sz w:val="28"/>
          <w:szCs w:val="28"/>
        </w:rPr>
        <w:t xml:space="preserve">caused by the trap a prawn was in for the release stage. Each time a trap was placed on the bottom, mortality </w:t>
      </w:r>
      <w:r w:rsidR="00F9380C">
        <w:rPr>
          <w:rFonts w:cstheme="minorHAnsi"/>
          <w:sz w:val="28"/>
          <w:szCs w:val="28"/>
        </w:rPr>
        <w:t xml:space="preserve">may have been </w:t>
      </w:r>
      <w:del w:id="18" w:author="Jacob Houtman" w:date="2023-05-26T15:55:00Z">
        <w:r w:rsidR="00F9380C" w:rsidDel="00F41C6B">
          <w:rPr>
            <w:rFonts w:cstheme="minorHAnsi"/>
            <w:sz w:val="28"/>
            <w:szCs w:val="28"/>
          </w:rPr>
          <w:delText>effected</w:delText>
        </w:r>
      </w:del>
      <w:ins w:id="19" w:author="Jacob Houtman" w:date="2023-05-26T15:55:00Z">
        <w:r w:rsidR="00F41C6B">
          <w:rPr>
            <w:rFonts w:cstheme="minorHAnsi"/>
            <w:sz w:val="28"/>
            <w:szCs w:val="28"/>
          </w:rPr>
          <w:t>affected</w:t>
        </w:r>
      </w:ins>
      <w:r w:rsidR="00F9380C">
        <w:rPr>
          <w:rFonts w:cstheme="minorHAnsi"/>
          <w:sz w:val="28"/>
          <w:szCs w:val="28"/>
        </w:rPr>
        <w:t xml:space="preserve"> by the position of the trap, salinity, presence of predators, etc. We expect variation in the odds of survival depending on the specific trial x trap that the prawn was in. </w:t>
      </w:r>
    </w:p>
    <w:p w14:paraId="153CB709" w14:textId="3942C91F" w:rsidR="00204328" w:rsidRDefault="000A5581" w:rsidP="0030743F">
      <w:pPr>
        <w:rPr>
          <w:ins w:id="20" w:author="Jacob Houtman" w:date="2023-05-26T12:13:00Z"/>
          <w:rFonts w:cstheme="minorHAnsi"/>
          <w:sz w:val="28"/>
          <w:szCs w:val="28"/>
        </w:rPr>
      </w:pPr>
      <w:r w:rsidRPr="004C5563">
        <w:rPr>
          <w:rFonts w:cstheme="minorHAnsi"/>
          <w:sz w:val="28"/>
          <w:szCs w:val="28"/>
        </w:rPr>
        <w:t>There were 21 trials each with 6 traps, so there are 126 levels of the random</w:t>
      </w:r>
      <w:r w:rsidR="00EE3917">
        <w:rPr>
          <w:rFonts w:cstheme="minorHAnsi"/>
          <w:sz w:val="28"/>
          <w:szCs w:val="28"/>
        </w:rPr>
        <w:t xml:space="preserve"> effect</w:t>
      </w:r>
      <w:r w:rsidRPr="004C5563">
        <w:rPr>
          <w:rFonts w:cstheme="minorHAnsi"/>
          <w:sz w:val="28"/>
          <w:szCs w:val="28"/>
        </w:rPr>
        <w:t>.</w:t>
      </w:r>
      <w:ins w:id="21" w:author="Jacob Houtman" w:date="2023-05-26T12:13:00Z">
        <w:r w:rsidR="00204328">
          <w:rPr>
            <w:rFonts w:cstheme="minorHAnsi"/>
            <w:sz w:val="28"/>
            <w:szCs w:val="28"/>
          </w:rPr>
          <w:t xml:space="preserve"> </w:t>
        </w:r>
      </w:ins>
    </w:p>
    <w:p w14:paraId="1227CF51" w14:textId="77777777" w:rsidR="00204328" w:rsidRDefault="00204328" w:rsidP="0030743F">
      <w:pPr>
        <w:rPr>
          <w:rFonts w:cstheme="minorHAnsi"/>
          <w:sz w:val="28"/>
          <w:szCs w:val="28"/>
        </w:rPr>
      </w:pPr>
    </w:p>
    <w:p w14:paraId="02296376" w14:textId="0EBC865C" w:rsidR="00204328" w:rsidRPr="00204328" w:rsidRDefault="00204328" w:rsidP="0030743F">
      <w:pPr>
        <w:rPr>
          <w:ins w:id="22" w:author="Jacob Houtman" w:date="2023-05-26T12:11:00Z"/>
          <w:rFonts w:ascii="Cambria Math" w:eastAsiaTheme="minorEastAsia" w:hAnsi="Cambria Math"/>
        </w:rPr>
      </w:pPr>
      <w:r>
        <w:rPr>
          <w:rFonts w:cstheme="minorHAnsi"/>
          <w:sz w:val="28"/>
          <w:szCs w:val="28"/>
        </w:rPr>
        <w:t>Equation 1</w:t>
      </w:r>
      <w:ins w:id="23" w:author="Jacob Houtman" w:date="2023-05-26T15:54:00Z">
        <w:r w:rsidR="004E18A4">
          <w:rPr>
            <w:rFonts w:cstheme="minorHAnsi"/>
            <w:sz w:val="28"/>
            <w:szCs w:val="28"/>
          </w:rPr>
          <w:t>:</w:t>
        </w:r>
      </w:ins>
      <w:del w:id="24" w:author="Jacob Houtman" w:date="2023-05-26T15:54:00Z">
        <w:r w:rsidDel="004E18A4">
          <w:rPr>
            <w:rFonts w:cstheme="minorHAnsi"/>
            <w:sz w:val="28"/>
            <w:szCs w:val="28"/>
          </w:rPr>
          <w:delText>.</w:delText>
        </w:r>
      </w:del>
      <w:r w:rsidR="00EE3917" w:rsidRPr="00EE3917">
        <w:rPr>
          <w:rFonts w:ascii="Cambria Math" w:hAnsi="Cambria Math"/>
        </w:rPr>
        <w:br/>
      </w:r>
    </w:p>
    <w:p w14:paraId="149B3D04" w14:textId="5E777ED7" w:rsidR="00B2773A" w:rsidRPr="008E6302" w:rsidRDefault="00000000" w:rsidP="0030743F">
      <w:pPr>
        <w:rPr>
          <w:rFonts w:eastAsiaTheme="minorEastAsia" w:cstheme="minorHAnsi"/>
        </w:rPr>
      </w:pPr>
      <m:oMathPara>
        <m:oMath>
          <m:func>
            <m:funcPr>
              <m:ctrlPr>
                <w:rPr>
                  <w:rFonts w:ascii="Cambria Math" w:hAnsi="Cambria Math"/>
                </w:rPr>
              </m:ctrlPr>
            </m:funcPr>
            <m:fName>
              <m:r>
                <m:rPr>
                  <m:sty m:val="p"/>
                </m:rPr>
                <w:rPr>
                  <w:rFonts w:ascii="Cambria Math" w:hAnsi="Cambria Math"/>
                </w:rPr>
                <m:t>log</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s</m:t>
                          </m:r>
                        </m:sub>
                      </m:sSub>
                    </m:num>
                    <m:den>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s</m:t>
                          </m:r>
                        </m:sub>
                      </m:sSub>
                    </m:den>
                  </m:f>
                </m:e>
              </m:d>
            </m:e>
          </m:func>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×treatment+θ+ε</m:t>
          </m:r>
        </m:oMath>
      </m:oMathPara>
    </w:p>
    <w:p w14:paraId="2A1349E9" w14:textId="77777777" w:rsidR="008E6302" w:rsidRPr="00B26530" w:rsidRDefault="008E6302" w:rsidP="008E6302">
      <w:pPr>
        <w:rPr>
          <w:ins w:id="25" w:author="Jacob Houtman" w:date="2023-05-26T12:30:00Z"/>
          <w:rFonts w:eastAsiaTheme="minorEastAsia" w:cstheme="minorHAnsi"/>
        </w:rPr>
      </w:pPr>
    </w:p>
    <w:p w14:paraId="15B9995E" w14:textId="31202502" w:rsidR="008E6302" w:rsidRPr="00100F75" w:rsidRDefault="00D01675" w:rsidP="008E6302">
      <w:pPr>
        <w:rPr>
          <w:ins w:id="26" w:author="Jacob Houtman" w:date="2023-05-26T12:30:00Z"/>
          <w:rFonts w:eastAsiaTheme="minorEastAsia"/>
        </w:rPr>
      </w:pPr>
      <m:oMathPara>
        <m:oMath>
          <m:r>
            <w:ins w:id="27" w:author="Emma Atkinson" w:date="2023-05-26T16:06:00Z">
              <w:rPr>
                <w:rFonts w:ascii="Cambria Math" w:eastAsiaTheme="minorEastAsia" w:hAnsi="Cambria Math"/>
              </w:rPr>
              <m:t>θ</m:t>
            </w:ins>
          </m:r>
          <m:sSub>
            <m:sSubPr>
              <m:ctrlPr>
                <w:del w:id="28" w:author="Emma Atkinson" w:date="2023-05-26T16:06:00Z">
                  <w:rPr>
                    <w:rFonts w:ascii="Cambria Math" w:eastAsiaTheme="minorEastAsia" w:hAnsi="Cambria Math"/>
                    <w:i/>
                  </w:rPr>
                </w:del>
              </m:ctrlPr>
            </m:sSubPr>
            <m:e>
              <m:r>
                <w:del w:id="29" w:author="Emma Atkinson" w:date="2023-05-26T16:06:00Z">
                  <w:rPr>
                    <w:rFonts w:ascii="Cambria Math" w:eastAsiaTheme="minorEastAsia" w:hAnsi="Cambria Math"/>
                  </w:rPr>
                  <m:t>θ</m:t>
                </w:del>
              </m:r>
            </m:e>
            <m:sub>
              <m:r>
                <w:del w:id="30" w:author="Emma Atkinson" w:date="2023-05-26T16:06:00Z">
                  <w:rPr>
                    <w:rFonts w:ascii="Cambria Math" w:eastAsiaTheme="minorEastAsia" w:hAnsi="Cambria Math"/>
                  </w:rPr>
                  <m:t>n</m:t>
                </w:del>
              </m:r>
            </m:sub>
          </m:sSub>
          <m:r>
            <w:rPr>
              <w:rFonts w:ascii="Cambria Math" w:eastAsiaTheme="minorEastAsia" w:hAnsi="Cambria Math"/>
            </w:rPr>
            <m:t>~N(0,</m:t>
          </m:r>
          <m:sSup>
            <m:sSupPr>
              <m:ctrlPr>
                <w:ins w:id="31" w:author="Emma Atkinson" w:date="2023-05-26T16:06:00Z">
                  <w:rPr>
                    <w:rFonts w:ascii="Cambria Math" w:eastAsiaTheme="minorEastAsia" w:hAnsi="Cambria Math"/>
                    <w:i/>
                  </w:rPr>
                </w:ins>
              </m:ctrlPr>
            </m:sSupPr>
            <m:e>
              <m:r>
                <w:ins w:id="32" w:author="Emma Atkinson" w:date="2023-05-26T16:06:00Z">
                  <w:rPr>
                    <w:rFonts w:ascii="Cambria Math" w:eastAsiaTheme="minorEastAsia" w:hAnsi="Cambria Math"/>
                  </w:rPr>
                  <m:t>σ</m:t>
                </w:ins>
              </m:r>
            </m:e>
            <m:sup>
              <m:r>
                <w:ins w:id="33" w:author="Emma Atkinson" w:date="2023-05-26T16:06:00Z">
                  <w:rPr>
                    <w:rFonts w:ascii="Cambria Math" w:eastAsiaTheme="minorEastAsia" w:hAnsi="Cambria Math"/>
                  </w:rPr>
                  <m:t>2</m:t>
                </w:ins>
              </m:r>
            </m:sup>
          </m:sSup>
          <m:sSubSup>
            <m:sSubSupPr>
              <m:ctrlPr>
                <w:del w:id="34" w:author="Emma Atkinson" w:date="2023-05-26T16:06:00Z">
                  <w:rPr>
                    <w:rFonts w:ascii="Cambria Math" w:eastAsiaTheme="minorEastAsia" w:hAnsi="Cambria Math"/>
                    <w:i/>
                  </w:rPr>
                </w:del>
              </m:ctrlPr>
            </m:sSubSupPr>
            <m:e>
              <m:r>
                <w:del w:id="35" w:author="Emma Atkinson" w:date="2023-05-26T16:06:00Z">
                  <w:rPr>
                    <w:rFonts w:ascii="Cambria Math" w:eastAsiaTheme="minorEastAsia" w:hAnsi="Cambria Math"/>
                  </w:rPr>
                  <m:t>σ</m:t>
                </w:del>
              </m:r>
            </m:e>
            <m:sub/>
            <m:sup>
              <m:r>
                <w:del w:id="36" w:author="Emma Atkinson" w:date="2023-05-26T16:06:00Z">
                  <w:rPr>
                    <w:rFonts w:ascii="Cambria Math" w:eastAsiaTheme="minorEastAsia" w:hAnsi="Cambria Math"/>
                  </w:rPr>
                  <m:t>2</m:t>
                </w:del>
              </m:r>
            </m:sup>
          </m:sSubSup>
          <m:r>
            <w:rPr>
              <w:rFonts w:ascii="Cambria Math" w:eastAsiaTheme="minorEastAsia" w:hAnsi="Cambria Math"/>
            </w:rPr>
            <m:t>)</m:t>
          </m:r>
        </m:oMath>
      </m:oMathPara>
    </w:p>
    <w:p w14:paraId="6D3124A7" w14:textId="77777777" w:rsidR="00100F75" w:rsidDel="00086648" w:rsidRDefault="00100F75" w:rsidP="008E6302">
      <w:pPr>
        <w:rPr>
          <w:del w:id="37" w:author="Jacob Houtman" w:date="2023-05-26T16:00:00Z"/>
          <w:rFonts w:eastAsiaTheme="minorEastAsia"/>
        </w:rPr>
      </w:pPr>
    </w:p>
    <w:p w14:paraId="7128CFEE" w14:textId="043BD14F" w:rsidR="00E4330B" w:rsidDel="00086648" w:rsidRDefault="00E4330B" w:rsidP="00E4330B">
      <w:pPr>
        <w:rPr>
          <w:del w:id="38" w:author="Jacob Houtman" w:date="2023-05-26T16:00:00Z"/>
          <w:rFonts w:eastAsiaTheme="minorEastAsia"/>
        </w:rPr>
      </w:pPr>
      <m:oMathPara>
        <m:oMath>
          <m:r>
            <w:del w:id="39" w:author="Jacob Houtman" w:date="2023-05-26T16:00:00Z">
              <w:rPr>
                <w:rFonts w:ascii="Cambria Math" w:eastAsiaTheme="minorEastAsia" w:hAnsi="Cambria Math"/>
              </w:rPr>
              <m:t>ε~Binom(n,p)</m:t>
            </w:del>
          </m:r>
        </m:oMath>
      </m:oMathPara>
    </w:p>
    <w:p w14:paraId="265E6EA7" w14:textId="77777777" w:rsidR="00D84ADA" w:rsidRDefault="00D84ADA" w:rsidP="00D84ADA">
      <w:pPr>
        <w:rPr>
          <w:ins w:id="40" w:author="Jacob Houtman" w:date="2023-05-26T13:21:00Z"/>
          <w:rFonts w:cstheme="minorHAnsi"/>
          <w:b/>
          <w:bCs/>
          <w:sz w:val="28"/>
          <w:szCs w:val="28"/>
        </w:rPr>
      </w:pPr>
    </w:p>
    <w:p w14:paraId="7B7B0493" w14:textId="37DC91F0" w:rsidR="00D84ADA" w:rsidDel="00D01675" w:rsidRDefault="00760AAC" w:rsidP="00D84ADA">
      <w:pPr>
        <w:rPr>
          <w:ins w:id="41" w:author="Jacob Houtman" w:date="2023-05-26T14:48:00Z"/>
          <w:del w:id="42" w:author="Emma Atkinson" w:date="2023-05-26T16:07:00Z"/>
          <w:rFonts w:cstheme="minorHAnsi"/>
          <w:b/>
          <w:bCs/>
          <w:sz w:val="28"/>
          <w:szCs w:val="28"/>
        </w:rPr>
      </w:pPr>
      <w:ins w:id="43" w:author="Jacob Houtman" w:date="2023-05-26T13:35:00Z">
        <w:r>
          <w:rPr>
            <w:rFonts w:cstheme="minorHAnsi"/>
            <w:b/>
            <w:bCs/>
            <w:sz w:val="28"/>
            <w:szCs w:val="28"/>
          </w:rPr>
          <w:t xml:space="preserve">Cox proportional hazard </w:t>
        </w:r>
      </w:ins>
    </w:p>
    <w:p w14:paraId="23D767DA" w14:textId="19B7CA7F" w:rsidR="00AD7BC1" w:rsidRDefault="00AD7BC1" w:rsidP="00D84ADA">
      <w:pPr>
        <w:rPr>
          <w:ins w:id="44" w:author="Jacob Houtman" w:date="2023-05-26T14:48:00Z"/>
          <w:rFonts w:cstheme="minorHAnsi"/>
          <w:b/>
          <w:bCs/>
          <w:sz w:val="28"/>
          <w:szCs w:val="28"/>
        </w:rPr>
      </w:pPr>
    </w:p>
    <w:p w14:paraId="7EA4075F" w14:textId="0EDA1A18" w:rsidR="00760AAC" w:rsidRPr="001E533B" w:rsidRDefault="00D01675" w:rsidP="00D84ADA">
      <w:pPr>
        <w:rPr>
          <w:ins w:id="45" w:author="Jacob Houtman" w:date="2023-05-26T13:35:00Z"/>
          <w:rFonts w:cstheme="minorHAnsi"/>
          <w:sz w:val="28"/>
          <w:szCs w:val="28"/>
          <w:rPrChange w:id="46" w:author="Jacob Houtman" w:date="2023-05-26T15:06:00Z">
            <w:rPr>
              <w:ins w:id="47" w:author="Jacob Houtman" w:date="2023-05-26T13:35:00Z"/>
              <w:rFonts w:cstheme="minorHAnsi"/>
              <w:b/>
              <w:bCs/>
              <w:sz w:val="28"/>
              <w:szCs w:val="28"/>
            </w:rPr>
          </w:rPrChange>
        </w:rPr>
      </w:pPr>
      <w:ins w:id="48" w:author="Emma Atkinson" w:date="2023-05-26T16:07:00Z">
        <w:r>
          <w:rPr>
            <w:rFonts w:cstheme="minorHAnsi"/>
            <w:sz w:val="28"/>
            <w:szCs w:val="28"/>
          </w:rPr>
          <w:t>It also might be appropriate to use a survival model to analyse the data. One option</w:t>
        </w:r>
      </w:ins>
      <w:ins w:id="49" w:author="Emma Atkinson" w:date="2023-05-26T16:08:00Z">
        <w:r>
          <w:rPr>
            <w:rFonts w:cstheme="minorHAnsi"/>
            <w:sz w:val="28"/>
            <w:szCs w:val="28"/>
          </w:rPr>
          <w:t xml:space="preserve"> that came up at lab meeting is to fit both models (Cox and binomial) and compare the two model fits. </w:t>
        </w:r>
      </w:ins>
      <w:ins w:id="50" w:author="Jacob Houtman" w:date="2023-05-26T15:38:00Z">
        <w:del w:id="51" w:author="Emma Atkinson" w:date="2023-05-26T16:08:00Z">
          <w:r w:rsidR="00C61C99" w:rsidDel="00D01675">
            <w:rPr>
              <w:rFonts w:cstheme="minorHAnsi"/>
              <w:sz w:val="28"/>
              <w:szCs w:val="28"/>
            </w:rPr>
            <w:delText>L</w:delText>
          </w:r>
        </w:del>
      </w:ins>
      <w:ins w:id="52" w:author="Jacob Houtman" w:date="2023-05-26T15:39:00Z">
        <w:del w:id="53" w:author="Emma Atkinson" w:date="2023-05-26T16:08:00Z">
          <w:r w:rsidR="00885139" w:rsidDel="00D01675">
            <w:rPr>
              <w:rFonts w:cstheme="minorHAnsi"/>
              <w:sz w:val="28"/>
              <w:szCs w:val="28"/>
            </w:rPr>
            <w:delText xml:space="preserve">ets talk about </w:delText>
          </w:r>
        </w:del>
      </w:ins>
      <w:ins w:id="54" w:author="Jacob Houtman" w:date="2023-05-26T15:49:00Z">
        <w:del w:id="55" w:author="Emma Atkinson" w:date="2023-05-26T16:08:00Z">
          <w:r w:rsidR="004E18A4" w:rsidDel="00D01675">
            <w:rPr>
              <w:rFonts w:cstheme="minorHAnsi"/>
              <w:sz w:val="28"/>
              <w:szCs w:val="28"/>
            </w:rPr>
            <w:delText>this in the meeting</w:delText>
          </w:r>
        </w:del>
      </w:ins>
      <w:ins w:id="56" w:author="Emma Atkinson" w:date="2023-05-26T16:08:00Z">
        <w:r>
          <w:rPr>
            <w:rFonts w:cstheme="minorHAnsi"/>
            <w:sz w:val="28"/>
            <w:szCs w:val="28"/>
          </w:rPr>
          <w:t>It would be great to discuss this on Monday</w:t>
        </w:r>
      </w:ins>
      <w:ins w:id="57" w:author="Jacob Houtman" w:date="2023-05-26T15:55:00Z">
        <w:r w:rsidR="00F41C6B">
          <w:rPr>
            <w:rFonts w:cstheme="minorHAnsi"/>
            <w:sz w:val="28"/>
            <w:szCs w:val="28"/>
          </w:rPr>
          <w:t>.</w:t>
        </w:r>
      </w:ins>
    </w:p>
    <w:p w14:paraId="40104B9A" w14:textId="75BBB581" w:rsidR="00D84ADA" w:rsidRPr="004C5563" w:rsidDel="00AD7BC1" w:rsidRDefault="00D84ADA" w:rsidP="00D84ADA">
      <w:pPr>
        <w:rPr>
          <w:del w:id="58" w:author="Jacob Houtman" w:date="2023-05-26T14:48:00Z"/>
          <w:rFonts w:cstheme="minorHAnsi"/>
          <w:b/>
          <w:bCs/>
          <w:sz w:val="28"/>
          <w:szCs w:val="28"/>
        </w:rPr>
      </w:pPr>
      <w:del w:id="59" w:author="Jacob Houtman" w:date="2023-05-26T14:48:00Z">
        <w:r w:rsidRPr="004C5563" w:rsidDel="00AD7BC1">
          <w:rPr>
            <w:rFonts w:cstheme="minorHAnsi"/>
            <w:b/>
            <w:bCs/>
            <w:sz w:val="28"/>
            <w:szCs w:val="28"/>
          </w:rPr>
          <w:delText>Model Fitting</w:delText>
        </w:r>
      </w:del>
    </w:p>
    <w:p w14:paraId="4C3139F9" w14:textId="77777777" w:rsidR="00D84ADA" w:rsidRPr="004C5563" w:rsidDel="00AD7BC1" w:rsidRDefault="00D84ADA" w:rsidP="00D84ADA">
      <w:pPr>
        <w:rPr>
          <w:del w:id="60" w:author="Jacob Houtman" w:date="2023-05-26T14:48:00Z"/>
          <w:rFonts w:cstheme="minorHAnsi"/>
          <w:sz w:val="28"/>
          <w:szCs w:val="28"/>
        </w:rPr>
      </w:pPr>
    </w:p>
    <w:p w14:paraId="73D9C1BC" w14:textId="02AB929E" w:rsidR="000E248D" w:rsidRPr="004C5563" w:rsidDel="00AD7BC1" w:rsidRDefault="00D84ADA" w:rsidP="00D84ADA">
      <w:pPr>
        <w:rPr>
          <w:del w:id="61" w:author="Jacob Houtman" w:date="2023-05-26T14:48:00Z"/>
          <w:rFonts w:cstheme="minorHAnsi"/>
          <w:sz w:val="28"/>
          <w:szCs w:val="28"/>
        </w:rPr>
      </w:pPr>
      <w:del w:id="62" w:author="Jacob Houtman" w:date="2023-05-26T14:48:00Z">
        <w:r w:rsidRPr="004C5563" w:rsidDel="00AD7BC1">
          <w:rPr>
            <w:rFonts w:cstheme="minorHAnsi"/>
            <w:sz w:val="28"/>
            <w:szCs w:val="28"/>
          </w:rPr>
          <w:delText xml:space="preserve">How should we fit our modelMCMC? </w:delText>
        </w:r>
        <w:commentRangeStart w:id="63"/>
        <w:r w:rsidRPr="004C5563" w:rsidDel="00AD7BC1">
          <w:rPr>
            <w:rFonts w:cstheme="minorHAnsi"/>
            <w:sz w:val="28"/>
            <w:szCs w:val="28"/>
          </w:rPr>
          <w:delText>TMB</w:delText>
        </w:r>
        <w:commentRangeEnd w:id="63"/>
        <w:r w:rsidDel="00AD7BC1">
          <w:rPr>
            <w:rStyle w:val="CommentReference"/>
          </w:rPr>
          <w:commentReference w:id="63"/>
        </w:r>
        <w:r w:rsidRPr="004C5563" w:rsidDel="00AD7BC1">
          <w:rPr>
            <w:rFonts w:cstheme="minorHAnsi"/>
            <w:sz w:val="28"/>
            <w:szCs w:val="28"/>
          </w:rPr>
          <w:delText>?</w:delText>
        </w:r>
      </w:del>
    </w:p>
    <w:p w14:paraId="1DE0E873" w14:textId="0B2469BF" w:rsidR="00D84ADA" w:rsidRPr="004C5563" w:rsidDel="00AD7BC1" w:rsidRDefault="00D84ADA" w:rsidP="00D84ADA">
      <w:pPr>
        <w:rPr>
          <w:del w:id="64" w:author="Jacob Houtman" w:date="2023-05-26T14:48:00Z"/>
          <w:rFonts w:cstheme="minorHAnsi"/>
          <w:b/>
          <w:bCs/>
          <w:sz w:val="28"/>
          <w:szCs w:val="28"/>
        </w:rPr>
      </w:pPr>
    </w:p>
    <w:p w14:paraId="58424736" w14:textId="118AEC26" w:rsidR="00D84ADA" w:rsidRPr="004C5563" w:rsidDel="00AD7BC1" w:rsidRDefault="00D84ADA" w:rsidP="00D84ADA">
      <w:pPr>
        <w:rPr>
          <w:del w:id="65" w:author="Jacob Houtman" w:date="2023-05-26T14:48:00Z"/>
          <w:rFonts w:cstheme="minorHAnsi"/>
          <w:b/>
          <w:bCs/>
          <w:sz w:val="28"/>
          <w:szCs w:val="28"/>
        </w:rPr>
      </w:pPr>
      <w:del w:id="66" w:author="Jacob Houtman" w:date="2023-05-26T14:48:00Z">
        <w:r w:rsidRPr="004C5563" w:rsidDel="00AD7BC1">
          <w:rPr>
            <w:rFonts w:cstheme="minorHAnsi"/>
            <w:b/>
            <w:bCs/>
            <w:sz w:val="28"/>
            <w:szCs w:val="28"/>
          </w:rPr>
          <w:delText>Model selection</w:delText>
        </w:r>
      </w:del>
    </w:p>
    <w:p w14:paraId="01B2CEBE" w14:textId="19923139" w:rsidR="00D84ADA" w:rsidRPr="004C5563" w:rsidDel="00AD7BC1" w:rsidRDefault="00D84ADA" w:rsidP="00D84ADA">
      <w:pPr>
        <w:rPr>
          <w:del w:id="67" w:author="Jacob Houtman" w:date="2023-05-26T14:48:00Z"/>
          <w:rFonts w:cstheme="minorHAnsi"/>
          <w:b/>
          <w:bCs/>
          <w:sz w:val="28"/>
          <w:szCs w:val="28"/>
        </w:rPr>
      </w:pPr>
    </w:p>
    <w:p w14:paraId="43B2069F" w14:textId="1B306E41" w:rsidR="00D84ADA" w:rsidRPr="004C5563" w:rsidDel="00AD7BC1" w:rsidRDefault="00D84ADA" w:rsidP="00D84ADA">
      <w:pPr>
        <w:rPr>
          <w:del w:id="68" w:author="Jacob Houtman" w:date="2023-05-26T14:48:00Z"/>
          <w:rFonts w:cstheme="minorHAnsi"/>
          <w:sz w:val="28"/>
          <w:szCs w:val="28"/>
        </w:rPr>
      </w:pPr>
      <w:del w:id="69" w:author="Jacob Houtman" w:date="2023-05-26T14:48:00Z">
        <w:r w:rsidRPr="004C5563" w:rsidDel="00AD7BC1">
          <w:rPr>
            <w:rFonts w:cstheme="minorHAnsi"/>
            <w:sz w:val="28"/>
            <w:szCs w:val="28"/>
          </w:rPr>
          <w:delText xml:space="preserve">Global model and Just look at effect </w:delText>
        </w:r>
        <w:commentRangeStart w:id="70"/>
        <w:r w:rsidRPr="004C5563" w:rsidDel="00AD7BC1">
          <w:rPr>
            <w:rFonts w:cstheme="minorHAnsi"/>
            <w:sz w:val="28"/>
            <w:szCs w:val="28"/>
          </w:rPr>
          <w:delText>size</w:delText>
        </w:r>
        <w:commentRangeEnd w:id="70"/>
        <w:r w:rsidDel="00AD7BC1">
          <w:rPr>
            <w:rStyle w:val="CommentReference"/>
          </w:rPr>
          <w:commentReference w:id="70"/>
        </w:r>
        <w:r w:rsidRPr="004C5563" w:rsidDel="00AD7BC1">
          <w:rPr>
            <w:rFonts w:cstheme="minorHAnsi"/>
            <w:sz w:val="28"/>
            <w:szCs w:val="28"/>
          </w:rPr>
          <w:delText>?</w:delText>
        </w:r>
      </w:del>
    </w:p>
    <w:p w14:paraId="1FB4D310" w14:textId="2C0276FA" w:rsidR="00D84ADA" w:rsidRPr="004C5563" w:rsidDel="00AD7BC1" w:rsidRDefault="00D84ADA" w:rsidP="00D84ADA">
      <w:pPr>
        <w:rPr>
          <w:del w:id="71" w:author="Jacob Houtman" w:date="2023-05-26T14:48:00Z"/>
          <w:rFonts w:cstheme="minorHAnsi"/>
          <w:b/>
          <w:bCs/>
          <w:sz w:val="28"/>
          <w:szCs w:val="28"/>
        </w:rPr>
      </w:pPr>
    </w:p>
    <w:p w14:paraId="7711DA5C" w14:textId="594C29C0" w:rsidR="00D84ADA" w:rsidRPr="004C5563" w:rsidDel="00AD7BC1" w:rsidRDefault="00D84ADA" w:rsidP="00D84ADA">
      <w:pPr>
        <w:rPr>
          <w:del w:id="72" w:author="Jacob Houtman" w:date="2023-05-26T14:48:00Z"/>
          <w:rFonts w:cstheme="minorHAnsi"/>
          <w:b/>
          <w:bCs/>
          <w:sz w:val="28"/>
          <w:szCs w:val="28"/>
        </w:rPr>
      </w:pPr>
      <w:del w:id="73" w:author="Jacob Houtman" w:date="2023-05-26T14:48:00Z">
        <w:r w:rsidRPr="004C5563" w:rsidDel="00AD7BC1">
          <w:rPr>
            <w:rFonts w:cstheme="minorHAnsi"/>
            <w:b/>
            <w:bCs/>
            <w:sz w:val="28"/>
            <w:szCs w:val="28"/>
          </w:rPr>
          <w:delText xml:space="preserve">Model Validation </w:delText>
        </w:r>
      </w:del>
    </w:p>
    <w:p w14:paraId="02F2FB8E" w14:textId="59EAA21C" w:rsidR="00D84ADA" w:rsidRPr="004C5563" w:rsidDel="00AD7BC1" w:rsidRDefault="00D84ADA" w:rsidP="00D84ADA">
      <w:pPr>
        <w:rPr>
          <w:del w:id="74" w:author="Jacob Houtman" w:date="2023-05-26T14:48:00Z"/>
          <w:rFonts w:cstheme="minorHAnsi"/>
          <w:sz w:val="28"/>
          <w:szCs w:val="28"/>
        </w:rPr>
      </w:pPr>
    </w:p>
    <w:p w14:paraId="3EA91B14" w14:textId="1E0EC65D" w:rsidR="00D84ADA" w:rsidRPr="004C5563" w:rsidDel="00AD7BC1" w:rsidRDefault="00D84ADA" w:rsidP="00D84ADA">
      <w:pPr>
        <w:rPr>
          <w:del w:id="75" w:author="Jacob Houtman" w:date="2023-05-26T14:48:00Z"/>
          <w:rFonts w:cstheme="minorHAnsi"/>
          <w:sz w:val="28"/>
          <w:szCs w:val="28"/>
        </w:rPr>
      </w:pPr>
      <w:del w:id="76" w:author="Jacob Houtman" w:date="2023-05-26T14:48:00Z">
        <w:r w:rsidRPr="004C5563" w:rsidDel="00AD7BC1">
          <w:rPr>
            <w:rFonts w:cstheme="minorHAnsi"/>
            <w:sz w:val="28"/>
            <w:szCs w:val="28"/>
          </w:rPr>
          <w:delText xml:space="preserve">Withhold some for model </w:delText>
        </w:r>
        <w:commentRangeStart w:id="77"/>
        <w:r w:rsidRPr="004C5563" w:rsidDel="00AD7BC1">
          <w:rPr>
            <w:rFonts w:cstheme="minorHAnsi"/>
            <w:sz w:val="28"/>
            <w:szCs w:val="28"/>
          </w:rPr>
          <w:delText>validation</w:delText>
        </w:r>
        <w:commentRangeEnd w:id="77"/>
        <w:r w:rsidDel="00AD7BC1">
          <w:rPr>
            <w:rStyle w:val="CommentReference"/>
          </w:rPr>
          <w:commentReference w:id="77"/>
        </w:r>
        <w:r w:rsidRPr="004C5563" w:rsidDel="00AD7BC1">
          <w:rPr>
            <w:rFonts w:cstheme="minorHAnsi"/>
            <w:sz w:val="28"/>
            <w:szCs w:val="28"/>
          </w:rPr>
          <w:delText>?</w:delText>
        </w:r>
      </w:del>
    </w:p>
    <w:p w14:paraId="0FC4DF70" w14:textId="77777777" w:rsidR="004E18A4" w:rsidRPr="004C5563" w:rsidRDefault="004E18A4" w:rsidP="0030743F">
      <w:pPr>
        <w:rPr>
          <w:rFonts w:cstheme="minorHAnsi"/>
          <w:sz w:val="28"/>
          <w:szCs w:val="28"/>
        </w:rPr>
      </w:pPr>
    </w:p>
    <w:p w14:paraId="79A377AF" w14:textId="44B2D7E6" w:rsidR="0033208A" w:rsidRPr="004C5563" w:rsidRDefault="00EB7291" w:rsidP="0030743F">
      <w:pPr>
        <w:rPr>
          <w:rFonts w:cstheme="minorHAnsi"/>
          <w:sz w:val="28"/>
          <w:szCs w:val="28"/>
        </w:rPr>
      </w:pPr>
      <w:r w:rsidRPr="004C5563">
        <w:rPr>
          <w:rFonts w:cstheme="minorHAnsi"/>
          <w:sz w:val="40"/>
          <w:szCs w:val="40"/>
        </w:rPr>
        <w:t>Issues</w:t>
      </w:r>
    </w:p>
    <w:p w14:paraId="403134C9" w14:textId="77777777" w:rsidR="0033208A" w:rsidRPr="004C5563" w:rsidRDefault="0033208A" w:rsidP="0030743F">
      <w:pPr>
        <w:rPr>
          <w:rFonts w:cstheme="minorHAnsi"/>
          <w:sz w:val="28"/>
          <w:szCs w:val="28"/>
        </w:rPr>
      </w:pPr>
    </w:p>
    <w:p w14:paraId="1A0FDCB1" w14:textId="0F335ADB" w:rsidR="00FD4790" w:rsidRPr="004C5563" w:rsidDel="00D01675" w:rsidRDefault="00FD4790" w:rsidP="0030743F">
      <w:pPr>
        <w:rPr>
          <w:del w:id="78" w:author="Emma Atkinson" w:date="2023-05-26T16:12:00Z"/>
          <w:rFonts w:cstheme="minorHAnsi"/>
          <w:b/>
          <w:bCs/>
          <w:sz w:val="28"/>
          <w:szCs w:val="28"/>
        </w:rPr>
      </w:pPr>
      <w:r w:rsidRPr="004C5563">
        <w:rPr>
          <w:rFonts w:cstheme="minorHAnsi"/>
          <w:b/>
          <w:bCs/>
          <w:sz w:val="28"/>
          <w:szCs w:val="28"/>
        </w:rPr>
        <w:t xml:space="preserve">Lost Prawns </w:t>
      </w:r>
    </w:p>
    <w:p w14:paraId="1F99EBFC" w14:textId="6EFED5A5" w:rsidR="00FD4790" w:rsidRPr="004C5563" w:rsidRDefault="00FD4790" w:rsidP="0030743F">
      <w:pPr>
        <w:rPr>
          <w:rFonts w:cstheme="minorHAnsi"/>
          <w:sz w:val="28"/>
          <w:szCs w:val="28"/>
        </w:rPr>
      </w:pPr>
    </w:p>
    <w:p w14:paraId="5A4699DA" w14:textId="660AA23F" w:rsidR="00D01675" w:rsidRDefault="00D01675" w:rsidP="0030743F">
      <w:pPr>
        <w:rPr>
          <w:ins w:id="79" w:author="Emma Atkinson" w:date="2023-05-26T16:12:00Z"/>
          <w:rFonts w:cstheme="minorHAnsi"/>
          <w:sz w:val="28"/>
          <w:szCs w:val="28"/>
        </w:rPr>
      </w:pPr>
      <w:ins w:id="80" w:author="Emma Atkinson" w:date="2023-05-26T16:09:00Z">
        <w:r>
          <w:rPr>
            <w:rFonts w:cstheme="minorHAnsi"/>
            <w:sz w:val="28"/>
            <w:szCs w:val="28"/>
          </w:rPr>
          <w:t xml:space="preserve">We </w:t>
        </w:r>
        <w:r w:rsidRPr="00D01675">
          <w:rPr>
            <w:rFonts w:cstheme="minorHAnsi"/>
            <w:b/>
            <w:bCs/>
            <w:sz w:val="28"/>
            <w:szCs w:val="28"/>
            <w:rPrChange w:id="81" w:author="Emma Atkinson" w:date="2023-05-26T16:10:00Z">
              <w:rPr>
                <w:rFonts w:cstheme="minorHAnsi"/>
                <w:sz w:val="28"/>
                <w:szCs w:val="28"/>
              </w:rPr>
            </w:rPrChange>
          </w:rPr>
          <w:t>lost some prawns</w:t>
        </w:r>
        <w:r>
          <w:rPr>
            <w:rFonts w:cstheme="minorHAnsi"/>
            <w:sz w:val="28"/>
            <w:szCs w:val="28"/>
          </w:rPr>
          <w:t xml:space="preserve"> during the treatment stage, such that the total number of prawns-per-treatment at the end of the trial did not always match the number of prawns-per-treatment at the start of the trial. The mechanism for loss could have been through the mesh bags hanging off the boat during</w:t>
        </w:r>
      </w:ins>
      <w:ins w:id="82" w:author="Emma Atkinson" w:date="2023-05-26T16:10:00Z">
        <w:r>
          <w:rPr>
            <w:rFonts w:cstheme="minorHAnsi"/>
            <w:sz w:val="28"/>
            <w:szCs w:val="28"/>
          </w:rPr>
          <w:t xml:space="preserve"> the experiment or through escape from the traps during the 24 hour period after the experiment </w:t>
        </w:r>
      </w:ins>
      <w:del w:id="83" w:author="Emma Atkinson" w:date="2023-05-26T16:10:00Z">
        <w:r w:rsidR="00FD4790" w:rsidRPr="004C5563" w:rsidDel="00D01675">
          <w:rPr>
            <w:rFonts w:cstheme="minorHAnsi"/>
            <w:sz w:val="28"/>
            <w:szCs w:val="28"/>
          </w:rPr>
          <w:delText>We lost prawns during the treatment stage (mesh bags hung over the side) and the ‘release’ stage (traps)</w:delText>
        </w:r>
        <w:r w:rsidR="00850E19" w:rsidDel="00D01675">
          <w:rPr>
            <w:rFonts w:cstheme="minorHAnsi"/>
            <w:sz w:val="28"/>
            <w:szCs w:val="28"/>
          </w:rPr>
          <w:delText xml:space="preserve"> </w:delText>
        </w:r>
      </w:del>
      <w:r w:rsidR="00850E19">
        <w:rPr>
          <w:rFonts w:cstheme="minorHAnsi"/>
          <w:sz w:val="28"/>
          <w:szCs w:val="28"/>
        </w:rPr>
        <w:t>(Figure 3)</w:t>
      </w:r>
      <w:r w:rsidR="00A877D9" w:rsidRPr="004C5563">
        <w:rPr>
          <w:rFonts w:cstheme="minorHAnsi"/>
          <w:sz w:val="28"/>
          <w:szCs w:val="28"/>
        </w:rPr>
        <w:t>.</w:t>
      </w:r>
      <w:ins w:id="84" w:author="Jacob Houtman" w:date="2023-05-26T11:57:00Z">
        <w:r w:rsidR="00EB7291">
          <w:rPr>
            <w:rFonts w:cstheme="minorHAnsi"/>
            <w:sz w:val="28"/>
            <w:szCs w:val="28"/>
          </w:rPr>
          <w:t xml:space="preserve"> </w:t>
        </w:r>
      </w:ins>
      <w:ins w:id="85" w:author="Emma Atkinson" w:date="2023-05-26T16:10:00Z">
        <w:r>
          <w:rPr>
            <w:rFonts w:cstheme="minorHAnsi"/>
            <w:sz w:val="28"/>
            <w:szCs w:val="28"/>
          </w:rPr>
          <w:t xml:space="preserve">We also have </w:t>
        </w:r>
      </w:ins>
      <w:ins w:id="86" w:author="Emma Atkinson" w:date="2023-05-26T16:11:00Z">
        <w:r>
          <w:rPr>
            <w:rFonts w:cstheme="minorHAnsi"/>
            <w:sz w:val="28"/>
            <w:szCs w:val="28"/>
          </w:rPr>
          <w:t xml:space="preserve">some prawns which </w:t>
        </w:r>
        <w:r w:rsidRPr="00D01675">
          <w:rPr>
            <w:rFonts w:cstheme="minorHAnsi"/>
            <w:b/>
            <w:bCs/>
            <w:sz w:val="28"/>
            <w:szCs w:val="28"/>
            <w:rPrChange w:id="87" w:author="Emma Atkinson" w:date="2023-05-26T16:11:00Z">
              <w:rPr>
                <w:rFonts w:cstheme="minorHAnsi"/>
                <w:sz w:val="28"/>
                <w:szCs w:val="28"/>
              </w:rPr>
            </w:rPrChange>
          </w:rPr>
          <w:t>lost their bands</w:t>
        </w:r>
        <w:r>
          <w:rPr>
            <w:rFonts w:cstheme="minorHAnsi"/>
            <w:sz w:val="28"/>
            <w:szCs w:val="28"/>
          </w:rPr>
          <w:t xml:space="preserve"> during the trial, so we cannot assign them to a treatment.</w:t>
        </w:r>
      </w:ins>
      <w:ins w:id="88" w:author="Emma Atkinson" w:date="2023-05-26T16:10:00Z">
        <w:r>
          <w:rPr>
            <w:rFonts w:cstheme="minorHAnsi"/>
            <w:sz w:val="28"/>
            <w:szCs w:val="28"/>
          </w:rPr>
          <w:t xml:space="preserve"> </w:t>
        </w:r>
      </w:ins>
      <w:ins w:id="89" w:author="Emma Atkinson" w:date="2023-05-26T16:11:00Z">
        <w:r>
          <w:rPr>
            <w:rFonts w:cstheme="minorHAnsi"/>
            <w:sz w:val="28"/>
            <w:szCs w:val="28"/>
          </w:rPr>
          <w:t>W</w:t>
        </w:r>
      </w:ins>
      <w:del w:id="90" w:author="Emma Atkinson" w:date="2023-05-26T16:11:00Z">
        <w:r w:rsidR="00A54C73" w:rsidRPr="004C5563" w:rsidDel="00D01675">
          <w:rPr>
            <w:rFonts w:cstheme="minorHAnsi"/>
            <w:sz w:val="28"/>
            <w:szCs w:val="28"/>
          </w:rPr>
          <w:delText>However, w</w:delText>
        </w:r>
      </w:del>
      <w:r w:rsidR="00A54C73" w:rsidRPr="004C5563">
        <w:rPr>
          <w:rFonts w:cstheme="minorHAnsi"/>
          <w:sz w:val="28"/>
          <w:szCs w:val="28"/>
        </w:rPr>
        <w:t>e can only count the number of banded prawns before and after</w:t>
      </w:r>
      <w:r w:rsidR="00266039" w:rsidRPr="004C5563">
        <w:rPr>
          <w:rFonts w:cstheme="minorHAnsi"/>
          <w:sz w:val="28"/>
          <w:szCs w:val="28"/>
        </w:rPr>
        <w:t xml:space="preserve"> to </w:t>
      </w:r>
      <w:del w:id="91" w:author="Emma Atkinson" w:date="2023-05-26T16:12:00Z">
        <w:r w:rsidR="00266039" w:rsidRPr="004C5563" w:rsidDel="00D01675">
          <w:rPr>
            <w:rFonts w:cstheme="minorHAnsi"/>
            <w:sz w:val="28"/>
            <w:szCs w:val="28"/>
          </w:rPr>
          <w:delText xml:space="preserve">get </w:delText>
        </w:r>
      </w:del>
      <w:ins w:id="92" w:author="Emma Atkinson" w:date="2023-05-26T16:12:00Z">
        <w:r>
          <w:rPr>
            <w:rFonts w:cstheme="minorHAnsi"/>
            <w:sz w:val="28"/>
            <w:szCs w:val="28"/>
          </w:rPr>
          <w:t>estimate</w:t>
        </w:r>
        <w:r w:rsidRPr="004C5563">
          <w:rPr>
            <w:rFonts w:cstheme="minorHAnsi"/>
            <w:sz w:val="28"/>
            <w:szCs w:val="28"/>
          </w:rPr>
          <w:t xml:space="preserve"> </w:t>
        </w:r>
      </w:ins>
      <w:r w:rsidR="00266039" w:rsidRPr="004C5563">
        <w:rPr>
          <w:rFonts w:cstheme="minorHAnsi"/>
          <w:sz w:val="28"/>
          <w:szCs w:val="28"/>
        </w:rPr>
        <w:t>treatment loss</w:t>
      </w:r>
      <w:r w:rsidR="00A54C73" w:rsidRPr="004C5563">
        <w:rPr>
          <w:rFonts w:cstheme="minorHAnsi"/>
          <w:sz w:val="28"/>
          <w:szCs w:val="28"/>
        </w:rPr>
        <w:t>. Therefore</w:t>
      </w:r>
      <w:ins w:id="93" w:author="Emma Atkinson" w:date="2023-05-26T16:16:00Z">
        <w:r w:rsidR="00701AB8">
          <w:rPr>
            <w:rFonts w:cstheme="minorHAnsi"/>
            <w:sz w:val="28"/>
            <w:szCs w:val="28"/>
          </w:rPr>
          <w:t>, at a tr</w:t>
        </w:r>
      </w:ins>
      <w:ins w:id="94" w:author="Emma Atkinson" w:date="2023-05-26T16:17:00Z">
        <w:r w:rsidR="00701AB8">
          <w:rPr>
            <w:rFonts w:cstheme="minorHAnsi"/>
            <w:sz w:val="28"/>
            <w:szCs w:val="28"/>
          </w:rPr>
          <w:t>eatment level,</w:t>
        </w:r>
      </w:ins>
      <w:r w:rsidR="00A54C73" w:rsidRPr="004C5563">
        <w:rPr>
          <w:rFonts w:cstheme="minorHAnsi"/>
          <w:sz w:val="28"/>
          <w:szCs w:val="28"/>
        </w:rPr>
        <w:t xml:space="preserve"> ‘lost’ prawns could have been truly lost or have lost their band</w:t>
      </w:r>
      <w:r w:rsidR="00850E19">
        <w:rPr>
          <w:rFonts w:cstheme="minorHAnsi"/>
          <w:sz w:val="28"/>
          <w:szCs w:val="28"/>
        </w:rPr>
        <w:t xml:space="preserve"> (Figure 4)</w:t>
      </w:r>
      <w:r w:rsidR="00A54C73" w:rsidRPr="004C5563">
        <w:rPr>
          <w:rFonts w:cstheme="minorHAnsi"/>
          <w:sz w:val="28"/>
          <w:szCs w:val="28"/>
        </w:rPr>
        <w:t>.</w:t>
      </w:r>
    </w:p>
    <w:p w14:paraId="5FF46003" w14:textId="77777777" w:rsidR="00D01675" w:rsidRDefault="00D01675" w:rsidP="0030743F">
      <w:pPr>
        <w:rPr>
          <w:ins w:id="95" w:author="Emma Atkinson" w:date="2023-05-26T16:12:00Z"/>
          <w:rFonts w:cstheme="minorHAnsi"/>
          <w:sz w:val="28"/>
          <w:szCs w:val="28"/>
        </w:rPr>
      </w:pPr>
    </w:p>
    <w:p w14:paraId="3A3C5CA8" w14:textId="62A6388A" w:rsidR="00A54C73" w:rsidRPr="004C5563" w:rsidRDefault="00D01675" w:rsidP="0030743F">
      <w:pPr>
        <w:rPr>
          <w:rFonts w:cstheme="minorHAnsi"/>
          <w:sz w:val="28"/>
          <w:szCs w:val="28"/>
        </w:rPr>
      </w:pPr>
      <w:ins w:id="96" w:author="Emma Atkinson" w:date="2023-05-26T16:12:00Z">
        <w:r>
          <w:rPr>
            <w:rFonts w:cstheme="minorHAnsi"/>
            <w:sz w:val="28"/>
            <w:szCs w:val="28"/>
          </w:rPr>
          <w:lastRenderedPageBreak/>
          <w:t xml:space="preserve">We can probably assume that </w:t>
        </w:r>
      </w:ins>
      <w:ins w:id="97" w:author="Emma Atkinson" w:date="2023-05-26T16:13:00Z">
        <w:r>
          <w:rPr>
            <w:rFonts w:cstheme="minorHAnsi"/>
            <w:sz w:val="28"/>
            <w:szCs w:val="28"/>
          </w:rPr>
          <w:t xml:space="preserve">band loss was random with respect to treatment, but we want to account for the possibility that prawn loss was biased with respect to treatment. </w:t>
        </w:r>
      </w:ins>
      <w:del w:id="98" w:author="Emma Atkinson" w:date="2023-05-26T16:12:00Z">
        <w:r w:rsidR="00A54C73" w:rsidRPr="004C5563" w:rsidDel="00D01675">
          <w:rPr>
            <w:rFonts w:cstheme="minorHAnsi"/>
            <w:sz w:val="28"/>
            <w:szCs w:val="28"/>
          </w:rPr>
          <w:delText xml:space="preserve"> </w:delText>
        </w:r>
      </w:del>
      <w:del w:id="99" w:author="Emma Atkinson" w:date="2023-05-26T16:16:00Z">
        <w:r w:rsidR="00266039" w:rsidRPr="004C5563" w:rsidDel="00D01675">
          <w:rPr>
            <w:rFonts w:cstheme="minorHAnsi"/>
            <w:sz w:val="28"/>
            <w:szCs w:val="28"/>
          </w:rPr>
          <w:delText>We can also measure truly lost prawns from a trap.</w:delText>
        </w:r>
      </w:del>
      <w:r w:rsidR="00266039" w:rsidRPr="004C5563">
        <w:rPr>
          <w:rFonts w:cstheme="minorHAnsi"/>
          <w:sz w:val="28"/>
          <w:szCs w:val="28"/>
        </w:rPr>
        <w:t xml:space="preserve"> </w:t>
      </w:r>
    </w:p>
    <w:p w14:paraId="7F653F8B" w14:textId="77777777" w:rsidR="003C1FD8" w:rsidRPr="004C5563" w:rsidRDefault="003C1FD8" w:rsidP="0030743F">
      <w:pPr>
        <w:rPr>
          <w:rFonts w:cstheme="minorHAnsi"/>
          <w:sz w:val="28"/>
          <w:szCs w:val="28"/>
        </w:rPr>
      </w:pPr>
    </w:p>
    <w:p w14:paraId="4B67A41F" w14:textId="1B27F580" w:rsidR="00A54C73" w:rsidRDefault="004E18A4" w:rsidP="0030743F">
      <w:pPr>
        <w:rPr>
          <w:rFonts w:cstheme="minorHAnsi"/>
          <w:sz w:val="28"/>
          <w:szCs w:val="28"/>
        </w:rPr>
      </w:pPr>
      <w:ins w:id="100" w:author="Jacob Houtman" w:date="2023-05-26T15:49:00Z">
        <w:r w:rsidRPr="00D01675">
          <w:rPr>
            <w:rFonts w:cstheme="minorHAnsi"/>
            <w:b/>
            <w:bCs/>
            <w:sz w:val="28"/>
            <w:szCs w:val="28"/>
            <w:rPrChange w:id="101" w:author="Emma Atkinson" w:date="2023-05-26T16:11:00Z">
              <w:rPr>
                <w:rFonts w:cstheme="minorHAnsi"/>
                <w:sz w:val="28"/>
                <w:szCs w:val="28"/>
              </w:rPr>
            </w:rPrChange>
          </w:rPr>
          <w:t>Question:</w:t>
        </w:r>
        <w:r>
          <w:rPr>
            <w:rFonts w:cstheme="minorHAnsi"/>
            <w:sz w:val="28"/>
            <w:szCs w:val="28"/>
          </w:rPr>
          <w:t xml:space="preserve"> </w:t>
        </w:r>
      </w:ins>
      <w:r w:rsidR="00266039" w:rsidRPr="004C5563">
        <w:rPr>
          <w:rFonts w:cstheme="minorHAnsi"/>
          <w:sz w:val="28"/>
          <w:szCs w:val="28"/>
        </w:rPr>
        <w:t>Should we have a threshold for loss above which we don’t use a trial?</w:t>
      </w:r>
    </w:p>
    <w:p w14:paraId="7B6C8128" w14:textId="0CA3D4B2" w:rsidR="00850E19" w:rsidRPr="00D01675" w:rsidDel="00D01675" w:rsidRDefault="00850E19" w:rsidP="0030743F">
      <w:pPr>
        <w:rPr>
          <w:del w:id="102" w:author="Emma Atkinson" w:date="2023-05-26T16:11:00Z"/>
          <w:rFonts w:cstheme="minorHAnsi"/>
          <w:b/>
          <w:bCs/>
          <w:sz w:val="28"/>
          <w:szCs w:val="28"/>
          <w:rPrChange w:id="103" w:author="Emma Atkinson" w:date="2023-05-26T16:11:00Z">
            <w:rPr>
              <w:del w:id="104" w:author="Emma Atkinson" w:date="2023-05-26T16:11:00Z"/>
              <w:rFonts w:cstheme="minorHAnsi"/>
              <w:sz w:val="28"/>
              <w:szCs w:val="28"/>
            </w:rPr>
          </w:rPrChange>
        </w:rPr>
      </w:pPr>
    </w:p>
    <w:p w14:paraId="04235934" w14:textId="1F47A0DB" w:rsidR="00850E19" w:rsidRDefault="00D01675" w:rsidP="0030743F">
      <w:pPr>
        <w:rPr>
          <w:rFonts w:cstheme="minorHAnsi"/>
          <w:sz w:val="28"/>
          <w:szCs w:val="28"/>
        </w:rPr>
      </w:pPr>
      <w:ins w:id="105" w:author="Emma Atkinson" w:date="2023-05-26T16:11:00Z">
        <w:r>
          <w:rPr>
            <w:rFonts w:cstheme="minorHAnsi"/>
            <w:b/>
            <w:bCs/>
            <w:sz w:val="28"/>
            <w:szCs w:val="28"/>
          </w:rPr>
          <w:t>Proposed a</w:t>
        </w:r>
      </w:ins>
      <w:ins w:id="106" w:author="Jacob Houtman" w:date="2023-05-26T15:49:00Z">
        <w:del w:id="107" w:author="Emma Atkinson" w:date="2023-05-26T16:11:00Z">
          <w:r w:rsidR="004E18A4" w:rsidRPr="00D01675" w:rsidDel="00D01675">
            <w:rPr>
              <w:rFonts w:cstheme="minorHAnsi"/>
              <w:b/>
              <w:bCs/>
              <w:sz w:val="28"/>
              <w:szCs w:val="28"/>
              <w:rPrChange w:id="108" w:author="Emma Atkinson" w:date="2023-05-26T16:11:00Z">
                <w:rPr>
                  <w:rFonts w:cstheme="minorHAnsi"/>
                  <w:sz w:val="28"/>
                  <w:szCs w:val="28"/>
                </w:rPr>
              </w:rPrChange>
            </w:rPr>
            <w:delText>A</w:delText>
          </w:r>
        </w:del>
        <w:r w:rsidR="004E18A4" w:rsidRPr="00D01675">
          <w:rPr>
            <w:rFonts w:cstheme="minorHAnsi"/>
            <w:b/>
            <w:bCs/>
            <w:sz w:val="28"/>
            <w:szCs w:val="28"/>
            <w:rPrChange w:id="109" w:author="Emma Atkinson" w:date="2023-05-26T16:11:00Z">
              <w:rPr>
                <w:rFonts w:cstheme="minorHAnsi"/>
                <w:sz w:val="28"/>
                <w:szCs w:val="28"/>
              </w:rPr>
            </w:rPrChange>
          </w:rPr>
          <w:t>nswer:</w:t>
        </w:r>
        <w:r w:rsidR="004E18A4">
          <w:rPr>
            <w:rFonts w:cstheme="minorHAnsi"/>
            <w:sz w:val="28"/>
            <w:szCs w:val="28"/>
          </w:rPr>
          <w:t xml:space="preserve"> </w:t>
        </w:r>
      </w:ins>
      <w:r w:rsidR="00850E19">
        <w:rPr>
          <w:rFonts w:cstheme="minorHAnsi"/>
          <w:sz w:val="28"/>
          <w:szCs w:val="28"/>
        </w:rPr>
        <w:t>We think not, due to limited data and subjectivity</w:t>
      </w:r>
      <w:r w:rsidR="00F1727D">
        <w:rPr>
          <w:rFonts w:cstheme="minorHAnsi"/>
          <w:sz w:val="28"/>
          <w:szCs w:val="28"/>
        </w:rPr>
        <w:t xml:space="preserve"> in which to exclude</w:t>
      </w:r>
      <w:r w:rsidR="00850E19">
        <w:rPr>
          <w:rFonts w:cstheme="minorHAnsi"/>
          <w:sz w:val="28"/>
          <w:szCs w:val="28"/>
        </w:rPr>
        <w:t xml:space="preserve">. </w:t>
      </w:r>
    </w:p>
    <w:p w14:paraId="20BD2E91" w14:textId="77777777" w:rsidR="00850E19" w:rsidRPr="004C5563" w:rsidDel="00F41C6B" w:rsidRDefault="00850E19" w:rsidP="0030743F">
      <w:pPr>
        <w:rPr>
          <w:del w:id="110" w:author="Jacob Houtman" w:date="2023-05-26T15:56:00Z"/>
          <w:rFonts w:cstheme="minorHAnsi"/>
          <w:sz w:val="28"/>
          <w:szCs w:val="28"/>
        </w:rPr>
      </w:pPr>
    </w:p>
    <w:p w14:paraId="438378D8" w14:textId="77777777" w:rsidR="003C1FD8" w:rsidRPr="004C5563" w:rsidRDefault="003C1FD8" w:rsidP="0030743F">
      <w:pPr>
        <w:rPr>
          <w:rFonts w:cstheme="minorHAnsi"/>
          <w:sz w:val="28"/>
          <w:szCs w:val="28"/>
        </w:rPr>
      </w:pPr>
    </w:p>
    <w:p w14:paraId="555A1531" w14:textId="78491F5C" w:rsidR="00B2773A" w:rsidDel="00D01675" w:rsidRDefault="004E18A4" w:rsidP="0030743F">
      <w:pPr>
        <w:rPr>
          <w:del w:id="111" w:author="Emma Atkinson" w:date="2023-05-26T16:12:00Z"/>
          <w:rFonts w:cstheme="minorHAnsi"/>
          <w:sz w:val="28"/>
          <w:szCs w:val="28"/>
        </w:rPr>
      </w:pPr>
      <w:ins w:id="112" w:author="Jacob Houtman" w:date="2023-05-26T15:50:00Z">
        <w:r w:rsidRPr="00D01675">
          <w:rPr>
            <w:rFonts w:cstheme="minorHAnsi"/>
            <w:b/>
            <w:bCs/>
            <w:sz w:val="28"/>
            <w:szCs w:val="28"/>
            <w:rPrChange w:id="113" w:author="Emma Atkinson" w:date="2023-05-26T16:12:00Z">
              <w:rPr>
                <w:rFonts w:cstheme="minorHAnsi"/>
                <w:sz w:val="28"/>
                <w:szCs w:val="28"/>
              </w:rPr>
            </w:rPrChange>
          </w:rPr>
          <w:t xml:space="preserve">Question: </w:t>
        </w:r>
      </w:ins>
      <w:r w:rsidR="00266039" w:rsidRPr="004C5563">
        <w:rPr>
          <w:rFonts w:cstheme="minorHAnsi"/>
          <w:sz w:val="28"/>
          <w:szCs w:val="28"/>
        </w:rPr>
        <w:t xml:space="preserve">What should we call the total for </w:t>
      </w:r>
      <w:r w:rsidR="003C1FD8" w:rsidRPr="004C5563">
        <w:rPr>
          <w:rFonts w:cstheme="minorHAnsi"/>
          <w:sz w:val="28"/>
          <w:szCs w:val="28"/>
        </w:rPr>
        <w:t>estimating the proportion that survived? The total in each treatment before the ‘release’ stage? The total banded prawns after the traps were pulled up?</w:t>
      </w:r>
    </w:p>
    <w:p w14:paraId="7FEF09FA" w14:textId="105EC94A" w:rsidR="005A24B3" w:rsidRDefault="005A24B3" w:rsidP="0030743F">
      <w:pPr>
        <w:rPr>
          <w:rFonts w:cstheme="minorHAnsi"/>
          <w:sz w:val="28"/>
          <w:szCs w:val="28"/>
        </w:rPr>
      </w:pPr>
    </w:p>
    <w:p w14:paraId="6E717F2A" w14:textId="736162AF" w:rsidR="00F41C6B" w:rsidRDefault="004E18A4" w:rsidP="0030743F">
      <w:pPr>
        <w:rPr>
          <w:ins w:id="114" w:author="Jacob Houtman" w:date="2023-05-26T15:58:00Z"/>
          <w:rFonts w:cstheme="minorHAnsi"/>
          <w:sz w:val="28"/>
          <w:szCs w:val="28"/>
        </w:rPr>
      </w:pPr>
      <w:ins w:id="115" w:author="Jacob Houtman" w:date="2023-05-26T15:50:00Z">
        <w:del w:id="116" w:author="Emma Atkinson" w:date="2023-05-26T16:12:00Z">
          <w:r w:rsidRPr="00D01675" w:rsidDel="00D01675">
            <w:rPr>
              <w:rFonts w:cstheme="minorHAnsi"/>
              <w:b/>
              <w:bCs/>
              <w:sz w:val="28"/>
              <w:szCs w:val="28"/>
              <w:rPrChange w:id="117" w:author="Emma Atkinson" w:date="2023-05-26T16:12:00Z">
                <w:rPr>
                  <w:rFonts w:cstheme="minorHAnsi"/>
                  <w:sz w:val="28"/>
                  <w:szCs w:val="28"/>
                </w:rPr>
              </w:rPrChange>
            </w:rPr>
            <w:delText>A</w:delText>
          </w:r>
        </w:del>
      </w:ins>
      <w:ins w:id="118" w:author="Emma Atkinson" w:date="2023-05-26T16:12:00Z">
        <w:r w:rsidR="00D01675">
          <w:rPr>
            <w:rFonts w:cstheme="minorHAnsi"/>
            <w:b/>
            <w:bCs/>
            <w:sz w:val="28"/>
            <w:szCs w:val="28"/>
          </w:rPr>
          <w:t>Proposed a</w:t>
        </w:r>
      </w:ins>
      <w:ins w:id="119" w:author="Jacob Houtman" w:date="2023-05-26T15:50:00Z">
        <w:r w:rsidRPr="00D01675">
          <w:rPr>
            <w:rFonts w:cstheme="minorHAnsi"/>
            <w:b/>
            <w:bCs/>
            <w:sz w:val="28"/>
            <w:szCs w:val="28"/>
            <w:rPrChange w:id="120" w:author="Emma Atkinson" w:date="2023-05-26T16:12:00Z">
              <w:rPr>
                <w:rFonts w:cstheme="minorHAnsi"/>
                <w:sz w:val="28"/>
                <w:szCs w:val="28"/>
              </w:rPr>
            </w:rPrChange>
          </w:rPr>
          <w:t>nswer:</w:t>
        </w:r>
        <w:r>
          <w:rPr>
            <w:rFonts w:cstheme="minorHAnsi"/>
            <w:sz w:val="28"/>
            <w:szCs w:val="28"/>
          </w:rPr>
          <w:t xml:space="preserve"> </w:t>
        </w:r>
      </w:ins>
      <w:r w:rsidR="005A24B3">
        <w:rPr>
          <w:rFonts w:cstheme="minorHAnsi"/>
          <w:sz w:val="28"/>
          <w:szCs w:val="28"/>
        </w:rPr>
        <w:t xml:space="preserve">Our current plan is to disregard lost prawns. We think that </w:t>
      </w:r>
      <w:del w:id="121" w:author="Jacob Houtman" w:date="2023-05-26T16:00:00Z">
        <w:r w:rsidR="00E4330B" w:rsidDel="00086648">
          <w:rPr>
            <w:rFonts w:cstheme="minorHAnsi"/>
            <w:sz w:val="28"/>
            <w:szCs w:val="28"/>
          </w:rPr>
          <w:delText>whether or not</w:delText>
        </w:r>
      </w:del>
      <w:ins w:id="122" w:author="Jacob Houtman" w:date="2023-05-26T16:00:00Z">
        <w:r w:rsidR="00086648">
          <w:rPr>
            <w:rFonts w:cstheme="minorHAnsi"/>
            <w:sz w:val="28"/>
            <w:szCs w:val="28"/>
          </w:rPr>
          <w:t>whether</w:t>
        </w:r>
      </w:ins>
      <w:r w:rsidR="00E4330B">
        <w:rPr>
          <w:rFonts w:cstheme="minorHAnsi"/>
          <w:sz w:val="28"/>
          <w:szCs w:val="28"/>
        </w:rPr>
        <w:t xml:space="preserve"> </w:t>
      </w:r>
      <w:r w:rsidR="005A24B3">
        <w:rPr>
          <w:rFonts w:cstheme="minorHAnsi"/>
          <w:sz w:val="28"/>
          <w:szCs w:val="28"/>
        </w:rPr>
        <w:t>death, and therefore treatment, is correlated with loss</w:t>
      </w:r>
      <w:r w:rsidR="00850E19">
        <w:rPr>
          <w:rFonts w:cstheme="minorHAnsi"/>
          <w:sz w:val="28"/>
          <w:szCs w:val="28"/>
        </w:rPr>
        <w:t>:</w:t>
      </w:r>
      <w:r w:rsidR="005A24B3">
        <w:rPr>
          <w:rFonts w:cstheme="minorHAnsi"/>
          <w:sz w:val="28"/>
          <w:szCs w:val="28"/>
        </w:rPr>
        <w:t xml:space="preserve"> </w:t>
      </w:r>
      <w:r w:rsidR="00850E19">
        <w:rPr>
          <w:rFonts w:cstheme="minorHAnsi"/>
          <w:sz w:val="28"/>
          <w:szCs w:val="28"/>
        </w:rPr>
        <w:t>lost prawns</w:t>
      </w:r>
      <w:r w:rsidR="005A24B3">
        <w:rPr>
          <w:rFonts w:cstheme="minorHAnsi"/>
          <w:sz w:val="28"/>
          <w:szCs w:val="28"/>
        </w:rPr>
        <w:t xml:space="preserve"> will have minimal impact on relative survival across treatments</w:t>
      </w:r>
      <w:r w:rsidR="00850E19">
        <w:rPr>
          <w:rFonts w:cstheme="minorHAnsi"/>
          <w:sz w:val="28"/>
          <w:szCs w:val="28"/>
        </w:rPr>
        <w:t xml:space="preserve"> (Table 1)</w:t>
      </w:r>
      <w:r w:rsidR="005A24B3">
        <w:rPr>
          <w:rFonts w:cstheme="minorHAnsi"/>
          <w:sz w:val="28"/>
          <w:szCs w:val="28"/>
        </w:rPr>
        <w:t>.</w:t>
      </w:r>
    </w:p>
    <w:p w14:paraId="0F340CDC" w14:textId="77777777" w:rsidR="00F41C6B" w:rsidRDefault="00F41C6B" w:rsidP="0030743F">
      <w:pPr>
        <w:rPr>
          <w:rFonts w:cstheme="minorHAnsi"/>
          <w:sz w:val="28"/>
          <w:szCs w:val="28"/>
        </w:rPr>
      </w:pPr>
    </w:p>
    <w:p w14:paraId="24D3C306" w14:textId="1794EB9F" w:rsidR="00B2773A" w:rsidRDefault="00B2773A" w:rsidP="0030743F">
      <w:pPr>
        <w:rPr>
          <w:rFonts w:cstheme="minorHAnsi"/>
          <w:sz w:val="28"/>
          <w:szCs w:val="28"/>
        </w:rPr>
      </w:pPr>
      <w:r>
        <w:rPr>
          <w:rFonts w:cstheme="minorHAnsi"/>
          <w:noProof/>
          <w:sz w:val="28"/>
          <w:szCs w:val="28"/>
        </w:rPr>
        <w:lastRenderedPageBreak/>
        <w:drawing>
          <wp:inline distT="0" distB="0" distL="0" distR="0" wp14:anchorId="2DD2B4F8" wp14:editId="3BDAD488">
            <wp:extent cx="5080000" cy="5080000"/>
            <wp:effectExtent l="0" t="0" r="0" b="0"/>
            <wp:docPr id="3" name="Picture 3" descr="A picture containing diagram,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diagram, design&#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080000" cy="5080000"/>
                    </a:xfrm>
                    <a:prstGeom prst="rect">
                      <a:avLst/>
                    </a:prstGeom>
                  </pic:spPr>
                </pic:pic>
              </a:graphicData>
            </a:graphic>
          </wp:inline>
        </w:drawing>
      </w:r>
    </w:p>
    <w:p w14:paraId="471FE81C" w14:textId="7C048E08" w:rsidR="001D409B" w:rsidRPr="004C5563" w:rsidDel="00086648" w:rsidRDefault="001D409B" w:rsidP="0030743F">
      <w:pPr>
        <w:rPr>
          <w:del w:id="123" w:author="Jacob Houtman" w:date="2023-05-26T16:01:00Z"/>
          <w:rFonts w:cstheme="minorHAnsi"/>
          <w:sz w:val="28"/>
          <w:szCs w:val="28"/>
        </w:rPr>
      </w:pPr>
      <w:r>
        <w:rPr>
          <w:rFonts w:cstheme="minorHAnsi"/>
          <w:sz w:val="28"/>
          <w:szCs w:val="28"/>
        </w:rPr>
        <w:t xml:space="preserve">Figure 3. </w:t>
      </w:r>
      <w:r w:rsidR="005E279C">
        <w:rPr>
          <w:rFonts w:cstheme="minorHAnsi"/>
          <w:sz w:val="28"/>
          <w:szCs w:val="28"/>
        </w:rPr>
        <w:t>In each trial, prawns were counted before the treatment stage and in the data collection stage. The y-axis shows lost prawns, which was calculated as the pre-treatment count minus the total (alive, dead and scavenged) remaining in the data collection stag</w:t>
      </w:r>
      <w:ins w:id="124" w:author="Jacob Houtman" w:date="2023-05-26T16:01:00Z">
        <w:r w:rsidR="00086648">
          <w:rPr>
            <w:rFonts w:cstheme="minorHAnsi"/>
            <w:sz w:val="28"/>
            <w:szCs w:val="28"/>
          </w:rPr>
          <w:t>e.</w:t>
        </w:r>
      </w:ins>
      <w:del w:id="125" w:author="Jacob Houtman" w:date="2023-05-26T16:01:00Z">
        <w:r w:rsidR="005E279C" w:rsidDel="00086648">
          <w:rPr>
            <w:rFonts w:cstheme="minorHAnsi"/>
            <w:sz w:val="28"/>
            <w:szCs w:val="28"/>
          </w:rPr>
          <w:delText>e.</w:delText>
        </w:r>
      </w:del>
    </w:p>
    <w:p w14:paraId="4C5944D8" w14:textId="7C613DAE" w:rsidR="003C1FD8" w:rsidDel="00086648" w:rsidRDefault="003C1FD8" w:rsidP="0030743F">
      <w:pPr>
        <w:rPr>
          <w:del w:id="126" w:author="Jacob Houtman" w:date="2023-05-26T16:01:00Z"/>
          <w:rFonts w:cstheme="minorHAnsi"/>
          <w:sz w:val="28"/>
          <w:szCs w:val="28"/>
        </w:rPr>
      </w:pPr>
    </w:p>
    <w:p w14:paraId="3988257C" w14:textId="3712E7D4" w:rsidR="00C372FF" w:rsidDel="00086648" w:rsidRDefault="00C372FF" w:rsidP="0030743F">
      <w:pPr>
        <w:rPr>
          <w:del w:id="127" w:author="Jacob Houtman" w:date="2023-05-26T16:01:00Z"/>
          <w:rFonts w:cstheme="minorHAnsi"/>
          <w:sz w:val="28"/>
          <w:szCs w:val="28"/>
        </w:rPr>
      </w:pPr>
    </w:p>
    <w:p w14:paraId="6B548B6D" w14:textId="5D96DE8C" w:rsidR="00C372FF" w:rsidDel="00086648" w:rsidRDefault="00C372FF" w:rsidP="0030743F">
      <w:pPr>
        <w:rPr>
          <w:del w:id="128" w:author="Jacob Houtman" w:date="2023-05-26T16:01:00Z"/>
          <w:rFonts w:cstheme="minorHAnsi"/>
          <w:sz w:val="28"/>
          <w:szCs w:val="28"/>
        </w:rPr>
      </w:pPr>
    </w:p>
    <w:p w14:paraId="3227289A" w14:textId="234D7902" w:rsidR="00C372FF" w:rsidDel="00086648" w:rsidRDefault="00C372FF" w:rsidP="0030743F">
      <w:pPr>
        <w:rPr>
          <w:del w:id="129" w:author="Jacob Houtman" w:date="2023-05-26T16:01:00Z"/>
          <w:rFonts w:cstheme="minorHAnsi"/>
          <w:sz w:val="28"/>
          <w:szCs w:val="28"/>
        </w:rPr>
      </w:pPr>
    </w:p>
    <w:p w14:paraId="6E280C21" w14:textId="116635FE" w:rsidR="00C372FF" w:rsidRDefault="00C372FF" w:rsidP="0030743F">
      <w:pPr>
        <w:rPr>
          <w:rFonts w:cstheme="minorHAnsi"/>
          <w:sz w:val="28"/>
          <w:szCs w:val="28"/>
        </w:rPr>
      </w:pPr>
    </w:p>
    <w:p w14:paraId="1932093F" w14:textId="6D31C0DE" w:rsidR="00C372FF" w:rsidRDefault="00C372FF" w:rsidP="0030743F">
      <w:pPr>
        <w:rPr>
          <w:rFonts w:cstheme="minorHAnsi"/>
          <w:sz w:val="28"/>
          <w:szCs w:val="28"/>
        </w:rPr>
      </w:pPr>
      <w:r>
        <w:rPr>
          <w:rFonts w:cstheme="minorHAnsi"/>
          <w:noProof/>
          <w:sz w:val="28"/>
          <w:szCs w:val="28"/>
        </w:rPr>
        <w:lastRenderedPageBreak/>
        <w:drawing>
          <wp:inline distT="0" distB="0" distL="0" distR="0" wp14:anchorId="28C0F92A" wp14:editId="00660D51">
            <wp:extent cx="5943600" cy="5943600"/>
            <wp:effectExtent l="0" t="0" r="0" b="0"/>
            <wp:docPr id="5" name="Picture 5" descr="A picture containing text, diagram, screensho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 diagram, screenshot, numbe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p w14:paraId="2F5CD911" w14:textId="18001F85" w:rsidR="00C372FF" w:rsidRDefault="00C372FF" w:rsidP="0030743F">
      <w:pPr>
        <w:rPr>
          <w:rFonts w:cstheme="minorHAnsi"/>
          <w:sz w:val="28"/>
          <w:szCs w:val="28"/>
        </w:rPr>
      </w:pPr>
    </w:p>
    <w:p w14:paraId="57C5E996" w14:textId="5E9F0924" w:rsidR="00C372FF" w:rsidRDefault="00C372FF" w:rsidP="0030743F">
      <w:pPr>
        <w:rPr>
          <w:rFonts w:cstheme="minorHAnsi"/>
          <w:sz w:val="28"/>
          <w:szCs w:val="28"/>
        </w:rPr>
      </w:pPr>
    </w:p>
    <w:p w14:paraId="51576327" w14:textId="71615619" w:rsidR="00C372FF" w:rsidRDefault="00C372FF" w:rsidP="0030743F">
      <w:pPr>
        <w:rPr>
          <w:rFonts w:cstheme="minorHAnsi"/>
          <w:sz w:val="28"/>
          <w:szCs w:val="28"/>
        </w:rPr>
      </w:pPr>
      <w:r>
        <w:rPr>
          <w:rFonts w:cstheme="minorHAnsi"/>
          <w:sz w:val="28"/>
          <w:szCs w:val="28"/>
        </w:rPr>
        <w:t xml:space="preserve">Figure </w:t>
      </w:r>
      <w:r w:rsidR="00EB7291">
        <w:rPr>
          <w:rFonts w:cstheme="minorHAnsi"/>
          <w:sz w:val="28"/>
          <w:szCs w:val="28"/>
        </w:rPr>
        <w:t>4</w:t>
      </w:r>
      <w:r>
        <w:rPr>
          <w:rFonts w:cstheme="minorHAnsi"/>
          <w:sz w:val="28"/>
          <w:szCs w:val="28"/>
        </w:rPr>
        <w:t xml:space="preserve">.  The prawns remaining in each treatment group was counted as prawns remaining with that colour band. Prawns were lost from treatment groups in two ways, by losing </w:t>
      </w:r>
      <w:proofErr w:type="gramStart"/>
      <w:r>
        <w:rPr>
          <w:rFonts w:cstheme="minorHAnsi"/>
          <w:sz w:val="28"/>
          <w:szCs w:val="28"/>
        </w:rPr>
        <w:t>there</w:t>
      </w:r>
      <w:proofErr w:type="gramEnd"/>
      <w:r>
        <w:rPr>
          <w:rFonts w:cstheme="minorHAnsi"/>
          <w:sz w:val="28"/>
          <w:szCs w:val="28"/>
        </w:rPr>
        <w:t xml:space="preserve"> band, or by escaping the trap. This plot shows the proportion that were lost from each treatment in either of these ways</w:t>
      </w:r>
      <w:r w:rsidR="00EB7291">
        <w:rPr>
          <w:rFonts w:cstheme="minorHAnsi"/>
          <w:sz w:val="28"/>
          <w:szCs w:val="28"/>
        </w:rPr>
        <w:t>, for each trial</w:t>
      </w:r>
      <w:r>
        <w:rPr>
          <w:rFonts w:cstheme="minorHAnsi"/>
          <w:sz w:val="28"/>
          <w:szCs w:val="28"/>
        </w:rPr>
        <w:t xml:space="preserve">.  </w:t>
      </w:r>
    </w:p>
    <w:p w14:paraId="7759137D" w14:textId="2F4D99FF" w:rsidR="00C372FF" w:rsidRDefault="00C372FF" w:rsidP="0030743F">
      <w:pPr>
        <w:rPr>
          <w:rFonts w:cstheme="minorHAnsi"/>
          <w:sz w:val="28"/>
          <w:szCs w:val="28"/>
        </w:rPr>
      </w:pPr>
    </w:p>
    <w:p w14:paraId="4F19A194" w14:textId="255891B8" w:rsidR="00C372FF" w:rsidRDefault="00C372FF" w:rsidP="0030743F">
      <w:pPr>
        <w:rPr>
          <w:rFonts w:cstheme="minorHAnsi"/>
          <w:sz w:val="28"/>
          <w:szCs w:val="28"/>
        </w:rPr>
      </w:pPr>
    </w:p>
    <w:p w14:paraId="5EC1567C" w14:textId="4693E6AC" w:rsidR="00C372FF" w:rsidRDefault="00C372FF" w:rsidP="0030743F">
      <w:pPr>
        <w:rPr>
          <w:rFonts w:cstheme="minorHAnsi"/>
          <w:sz w:val="28"/>
          <w:szCs w:val="28"/>
        </w:rPr>
      </w:pPr>
    </w:p>
    <w:tbl>
      <w:tblPr>
        <w:tblStyle w:val="TableGrid"/>
        <w:tblW w:w="0" w:type="auto"/>
        <w:tblLook w:val="04A0" w:firstRow="1" w:lastRow="0" w:firstColumn="1" w:lastColumn="0" w:noHBand="0" w:noVBand="1"/>
      </w:tblPr>
      <w:tblGrid>
        <w:gridCol w:w="2337"/>
        <w:gridCol w:w="2337"/>
        <w:gridCol w:w="2338"/>
        <w:gridCol w:w="2338"/>
      </w:tblGrid>
      <w:tr w:rsidR="00825FC5" w14:paraId="258DD0E8" w14:textId="77777777" w:rsidTr="00825FC5">
        <w:trPr>
          <w:ins w:id="130" w:author="Jacob Houtman" w:date="2023-05-26T13:43:00Z"/>
        </w:trPr>
        <w:tc>
          <w:tcPr>
            <w:tcW w:w="2337" w:type="dxa"/>
          </w:tcPr>
          <w:p w14:paraId="67AA4CC2" w14:textId="40D735AD" w:rsidR="00825FC5" w:rsidRDefault="00825FC5" w:rsidP="0030743F">
            <w:pPr>
              <w:rPr>
                <w:ins w:id="131" w:author="Jacob Houtman" w:date="2023-05-26T13:43:00Z"/>
                <w:rFonts w:cstheme="minorHAnsi"/>
                <w:sz w:val="28"/>
                <w:szCs w:val="28"/>
              </w:rPr>
            </w:pPr>
            <w:ins w:id="132" w:author="Jacob Houtman" w:date="2023-05-26T13:44:00Z">
              <w:r>
                <w:rPr>
                  <w:rFonts w:cstheme="minorHAnsi"/>
                  <w:sz w:val="28"/>
                  <w:szCs w:val="28"/>
                </w:rPr>
                <w:lastRenderedPageBreak/>
                <w:t>Treatment</w:t>
              </w:r>
            </w:ins>
          </w:p>
        </w:tc>
        <w:tc>
          <w:tcPr>
            <w:tcW w:w="2337" w:type="dxa"/>
          </w:tcPr>
          <w:p w14:paraId="0B4FA158" w14:textId="1B32F568" w:rsidR="00825FC5" w:rsidRDefault="00825FC5" w:rsidP="0030743F">
            <w:pPr>
              <w:rPr>
                <w:ins w:id="133" w:author="Jacob Houtman" w:date="2023-05-26T13:43:00Z"/>
                <w:rFonts w:cstheme="minorHAnsi"/>
                <w:sz w:val="28"/>
                <w:szCs w:val="28"/>
              </w:rPr>
            </w:pPr>
            <w:ins w:id="134" w:author="Jacob Houtman" w:date="2023-05-26T13:44:00Z">
              <w:r>
                <w:rPr>
                  <w:rFonts w:cstheme="minorHAnsi"/>
                  <w:sz w:val="28"/>
                  <w:szCs w:val="28"/>
                </w:rPr>
                <w:t>0</w:t>
              </w:r>
            </w:ins>
          </w:p>
        </w:tc>
        <w:tc>
          <w:tcPr>
            <w:tcW w:w="2338" w:type="dxa"/>
          </w:tcPr>
          <w:p w14:paraId="08ED71E8" w14:textId="6EC598BD" w:rsidR="00825FC5" w:rsidRDefault="00825FC5" w:rsidP="0030743F">
            <w:pPr>
              <w:rPr>
                <w:ins w:id="135" w:author="Jacob Houtman" w:date="2023-05-26T13:43:00Z"/>
                <w:rFonts w:cstheme="minorHAnsi"/>
                <w:sz w:val="28"/>
                <w:szCs w:val="28"/>
              </w:rPr>
            </w:pPr>
            <w:ins w:id="136" w:author="Jacob Houtman" w:date="2023-05-26T13:44:00Z">
              <w:r>
                <w:rPr>
                  <w:rFonts w:cstheme="minorHAnsi"/>
                  <w:sz w:val="28"/>
                  <w:szCs w:val="28"/>
                </w:rPr>
                <w:t>60</w:t>
              </w:r>
            </w:ins>
          </w:p>
        </w:tc>
        <w:tc>
          <w:tcPr>
            <w:tcW w:w="2338" w:type="dxa"/>
          </w:tcPr>
          <w:p w14:paraId="183788F5" w14:textId="6D678DC5" w:rsidR="00825FC5" w:rsidRDefault="00825FC5" w:rsidP="0030743F">
            <w:pPr>
              <w:rPr>
                <w:ins w:id="137" w:author="Jacob Houtman" w:date="2023-05-26T13:43:00Z"/>
                <w:rFonts w:cstheme="minorHAnsi"/>
                <w:sz w:val="28"/>
                <w:szCs w:val="28"/>
              </w:rPr>
            </w:pPr>
            <w:ins w:id="138" w:author="Jacob Houtman" w:date="2023-05-26T13:44:00Z">
              <w:r>
                <w:rPr>
                  <w:rFonts w:cstheme="minorHAnsi"/>
                  <w:sz w:val="28"/>
                  <w:szCs w:val="28"/>
                </w:rPr>
                <w:t>120</w:t>
              </w:r>
            </w:ins>
          </w:p>
        </w:tc>
      </w:tr>
      <w:tr w:rsidR="00825FC5" w14:paraId="227387B7" w14:textId="77777777" w:rsidTr="00825FC5">
        <w:trPr>
          <w:ins w:id="139" w:author="Jacob Houtman" w:date="2023-05-26T13:43:00Z"/>
        </w:trPr>
        <w:tc>
          <w:tcPr>
            <w:tcW w:w="2337" w:type="dxa"/>
          </w:tcPr>
          <w:p w14:paraId="4C942D12" w14:textId="5BBE99DA" w:rsidR="00825FC5" w:rsidRDefault="00967786" w:rsidP="0030743F">
            <w:pPr>
              <w:rPr>
                <w:ins w:id="140" w:author="Jacob Houtman" w:date="2023-05-26T13:43:00Z"/>
                <w:rFonts w:cstheme="minorHAnsi"/>
                <w:sz w:val="28"/>
                <w:szCs w:val="28"/>
              </w:rPr>
            </w:pPr>
            <w:ins w:id="141" w:author="Jacob Houtman" w:date="2023-05-26T14:09:00Z">
              <w:r>
                <w:rPr>
                  <w:rFonts w:cstheme="minorHAnsi"/>
                  <w:sz w:val="28"/>
                  <w:szCs w:val="28"/>
                </w:rPr>
                <w:t>Starting number</w:t>
              </w:r>
            </w:ins>
            <w:ins w:id="142" w:author="Jacob Houtman" w:date="2023-05-26T13:44:00Z">
              <w:r w:rsidR="00825FC5">
                <w:rPr>
                  <w:rFonts w:cstheme="minorHAnsi"/>
                  <w:sz w:val="28"/>
                  <w:szCs w:val="28"/>
                </w:rPr>
                <w:t xml:space="preserve"> </w:t>
              </w:r>
            </w:ins>
          </w:p>
        </w:tc>
        <w:tc>
          <w:tcPr>
            <w:tcW w:w="2337" w:type="dxa"/>
          </w:tcPr>
          <w:p w14:paraId="6B91EEBE" w14:textId="6E32D101" w:rsidR="00825FC5" w:rsidRDefault="00825FC5" w:rsidP="0030743F">
            <w:pPr>
              <w:rPr>
                <w:ins w:id="143" w:author="Jacob Houtman" w:date="2023-05-26T13:43:00Z"/>
                <w:rFonts w:cstheme="minorHAnsi"/>
                <w:sz w:val="28"/>
                <w:szCs w:val="28"/>
              </w:rPr>
            </w:pPr>
            <w:ins w:id="144" w:author="Jacob Houtman" w:date="2023-05-26T13:44:00Z">
              <w:r>
                <w:rPr>
                  <w:rFonts w:cstheme="minorHAnsi"/>
                  <w:sz w:val="28"/>
                  <w:szCs w:val="28"/>
                </w:rPr>
                <w:t>100</w:t>
              </w:r>
            </w:ins>
          </w:p>
        </w:tc>
        <w:tc>
          <w:tcPr>
            <w:tcW w:w="2338" w:type="dxa"/>
          </w:tcPr>
          <w:p w14:paraId="5880DBBE" w14:textId="2A7EE938" w:rsidR="00825FC5" w:rsidRDefault="00825FC5" w:rsidP="0030743F">
            <w:pPr>
              <w:rPr>
                <w:ins w:id="145" w:author="Jacob Houtman" w:date="2023-05-26T13:43:00Z"/>
                <w:rFonts w:cstheme="minorHAnsi"/>
                <w:sz w:val="28"/>
                <w:szCs w:val="28"/>
              </w:rPr>
            </w:pPr>
            <w:ins w:id="146" w:author="Jacob Houtman" w:date="2023-05-26T13:44:00Z">
              <w:r>
                <w:rPr>
                  <w:rFonts w:cstheme="minorHAnsi"/>
                  <w:sz w:val="28"/>
                  <w:szCs w:val="28"/>
                </w:rPr>
                <w:t>100</w:t>
              </w:r>
            </w:ins>
          </w:p>
        </w:tc>
        <w:tc>
          <w:tcPr>
            <w:tcW w:w="2338" w:type="dxa"/>
          </w:tcPr>
          <w:p w14:paraId="627AF771" w14:textId="773A1FDB" w:rsidR="00825FC5" w:rsidRDefault="00825FC5" w:rsidP="0030743F">
            <w:pPr>
              <w:rPr>
                <w:ins w:id="147" w:author="Jacob Houtman" w:date="2023-05-26T13:43:00Z"/>
                <w:rFonts w:cstheme="minorHAnsi"/>
                <w:sz w:val="28"/>
                <w:szCs w:val="28"/>
              </w:rPr>
            </w:pPr>
            <w:ins w:id="148" w:author="Jacob Houtman" w:date="2023-05-26T13:44:00Z">
              <w:r>
                <w:rPr>
                  <w:rFonts w:cstheme="minorHAnsi"/>
                  <w:sz w:val="28"/>
                  <w:szCs w:val="28"/>
                </w:rPr>
                <w:t>100</w:t>
              </w:r>
            </w:ins>
          </w:p>
        </w:tc>
      </w:tr>
      <w:tr w:rsidR="00825FC5" w14:paraId="0C82B32F" w14:textId="77777777" w:rsidTr="00825FC5">
        <w:trPr>
          <w:ins w:id="149" w:author="Jacob Houtman" w:date="2023-05-26T13:43:00Z"/>
        </w:trPr>
        <w:tc>
          <w:tcPr>
            <w:tcW w:w="2337" w:type="dxa"/>
          </w:tcPr>
          <w:p w14:paraId="452A2CE8" w14:textId="16BE0A13" w:rsidR="00825FC5" w:rsidRDefault="00825FC5" w:rsidP="0030743F">
            <w:pPr>
              <w:rPr>
                <w:ins w:id="150" w:author="Jacob Houtman" w:date="2023-05-26T13:43:00Z"/>
                <w:rFonts w:cstheme="minorHAnsi"/>
                <w:sz w:val="28"/>
                <w:szCs w:val="28"/>
              </w:rPr>
            </w:pPr>
            <w:ins w:id="151" w:author="Jacob Houtman" w:date="2023-05-26T13:44:00Z">
              <w:r>
                <w:rPr>
                  <w:rFonts w:cstheme="minorHAnsi"/>
                  <w:sz w:val="28"/>
                  <w:szCs w:val="28"/>
                </w:rPr>
                <w:t xml:space="preserve">True </w:t>
              </w:r>
            </w:ins>
            <w:ins w:id="152" w:author="Jacob Houtman" w:date="2023-05-26T14:08:00Z">
              <w:r w:rsidR="00F05EEF">
                <w:rPr>
                  <w:rFonts w:cstheme="minorHAnsi"/>
                  <w:sz w:val="28"/>
                  <w:szCs w:val="28"/>
                </w:rPr>
                <w:t xml:space="preserve">number </w:t>
              </w:r>
            </w:ins>
            <w:ins w:id="153" w:author="Jacob Houtman" w:date="2023-05-26T13:44:00Z">
              <w:r>
                <w:rPr>
                  <w:rFonts w:cstheme="minorHAnsi"/>
                  <w:sz w:val="28"/>
                  <w:szCs w:val="28"/>
                </w:rPr>
                <w:t>Alive</w:t>
              </w:r>
            </w:ins>
          </w:p>
        </w:tc>
        <w:tc>
          <w:tcPr>
            <w:tcW w:w="2337" w:type="dxa"/>
          </w:tcPr>
          <w:p w14:paraId="7E09874F" w14:textId="46F84E37" w:rsidR="00825FC5" w:rsidRDefault="00825FC5" w:rsidP="0030743F">
            <w:pPr>
              <w:rPr>
                <w:ins w:id="154" w:author="Jacob Houtman" w:date="2023-05-26T13:43:00Z"/>
                <w:rFonts w:cstheme="minorHAnsi"/>
                <w:sz w:val="28"/>
                <w:szCs w:val="28"/>
              </w:rPr>
            </w:pPr>
            <w:ins w:id="155" w:author="Jacob Houtman" w:date="2023-05-26T13:45:00Z">
              <w:r>
                <w:rPr>
                  <w:rFonts w:cstheme="minorHAnsi"/>
                  <w:sz w:val="28"/>
                  <w:szCs w:val="28"/>
                </w:rPr>
                <w:t>90</w:t>
              </w:r>
            </w:ins>
          </w:p>
        </w:tc>
        <w:tc>
          <w:tcPr>
            <w:tcW w:w="2338" w:type="dxa"/>
          </w:tcPr>
          <w:p w14:paraId="4E98E965" w14:textId="08B17A70" w:rsidR="00825FC5" w:rsidRDefault="00825FC5" w:rsidP="0030743F">
            <w:pPr>
              <w:rPr>
                <w:ins w:id="156" w:author="Jacob Houtman" w:date="2023-05-26T13:43:00Z"/>
                <w:rFonts w:cstheme="minorHAnsi"/>
                <w:sz w:val="28"/>
                <w:szCs w:val="28"/>
              </w:rPr>
            </w:pPr>
            <w:ins w:id="157" w:author="Jacob Houtman" w:date="2023-05-26T13:45:00Z">
              <w:r>
                <w:rPr>
                  <w:rFonts w:cstheme="minorHAnsi"/>
                  <w:sz w:val="28"/>
                  <w:szCs w:val="28"/>
                </w:rPr>
                <w:t>60</w:t>
              </w:r>
            </w:ins>
          </w:p>
        </w:tc>
        <w:tc>
          <w:tcPr>
            <w:tcW w:w="2338" w:type="dxa"/>
          </w:tcPr>
          <w:p w14:paraId="5B3E9FBB" w14:textId="74EE69F0" w:rsidR="00825FC5" w:rsidRDefault="00825FC5" w:rsidP="0030743F">
            <w:pPr>
              <w:rPr>
                <w:ins w:id="158" w:author="Jacob Houtman" w:date="2023-05-26T13:43:00Z"/>
                <w:rFonts w:cstheme="minorHAnsi"/>
                <w:sz w:val="28"/>
                <w:szCs w:val="28"/>
              </w:rPr>
            </w:pPr>
            <w:ins w:id="159" w:author="Jacob Houtman" w:date="2023-05-26T13:45:00Z">
              <w:r>
                <w:rPr>
                  <w:rFonts w:cstheme="minorHAnsi"/>
                  <w:sz w:val="28"/>
                  <w:szCs w:val="28"/>
                </w:rPr>
                <w:t>10</w:t>
              </w:r>
            </w:ins>
          </w:p>
        </w:tc>
      </w:tr>
      <w:tr w:rsidR="00825FC5" w14:paraId="39E54AD2" w14:textId="77777777" w:rsidTr="00825FC5">
        <w:trPr>
          <w:ins w:id="160" w:author="Jacob Houtman" w:date="2023-05-26T13:43:00Z"/>
        </w:trPr>
        <w:tc>
          <w:tcPr>
            <w:tcW w:w="2337" w:type="dxa"/>
          </w:tcPr>
          <w:p w14:paraId="0D20DB48" w14:textId="0F84802F" w:rsidR="00825FC5" w:rsidRPr="00E05B4F" w:rsidRDefault="00825FC5" w:rsidP="0030743F">
            <w:pPr>
              <w:rPr>
                <w:ins w:id="161" w:author="Jacob Houtman" w:date="2023-05-26T13:43:00Z"/>
                <w:rFonts w:cstheme="minorHAnsi"/>
                <w:b/>
                <w:bCs/>
                <w:sz w:val="28"/>
                <w:szCs w:val="28"/>
                <w:rPrChange w:id="162" w:author="Jacob Houtman" w:date="2023-05-26T14:31:00Z">
                  <w:rPr>
                    <w:ins w:id="163" w:author="Jacob Houtman" w:date="2023-05-26T13:43:00Z"/>
                    <w:rFonts w:cstheme="minorHAnsi"/>
                    <w:sz w:val="28"/>
                    <w:szCs w:val="28"/>
                  </w:rPr>
                </w:rPrChange>
              </w:rPr>
            </w:pPr>
            <w:ins w:id="164" w:author="Jacob Houtman" w:date="2023-05-26T13:47:00Z">
              <w:r w:rsidRPr="00E05B4F">
                <w:rPr>
                  <w:rFonts w:cstheme="minorHAnsi"/>
                  <w:b/>
                  <w:bCs/>
                  <w:sz w:val="28"/>
                  <w:szCs w:val="28"/>
                  <w:rPrChange w:id="165" w:author="Jacob Houtman" w:date="2023-05-26T14:31:00Z">
                    <w:rPr>
                      <w:rFonts w:cstheme="minorHAnsi"/>
                      <w:sz w:val="28"/>
                      <w:szCs w:val="28"/>
                    </w:rPr>
                  </w:rPrChange>
                </w:rPr>
                <w:t>True survival rate</w:t>
              </w:r>
            </w:ins>
          </w:p>
        </w:tc>
        <w:tc>
          <w:tcPr>
            <w:tcW w:w="2337" w:type="dxa"/>
          </w:tcPr>
          <w:p w14:paraId="40891E64" w14:textId="21CD7A67" w:rsidR="00825FC5" w:rsidRPr="00E05B4F" w:rsidRDefault="00825FC5" w:rsidP="0030743F">
            <w:pPr>
              <w:rPr>
                <w:ins w:id="166" w:author="Jacob Houtman" w:date="2023-05-26T13:43:00Z"/>
                <w:rFonts w:cstheme="minorHAnsi"/>
                <w:b/>
                <w:bCs/>
                <w:sz w:val="28"/>
                <w:szCs w:val="28"/>
                <w:rPrChange w:id="167" w:author="Jacob Houtman" w:date="2023-05-26T14:30:00Z">
                  <w:rPr>
                    <w:ins w:id="168" w:author="Jacob Houtman" w:date="2023-05-26T13:43:00Z"/>
                    <w:rFonts w:cstheme="minorHAnsi"/>
                    <w:sz w:val="28"/>
                    <w:szCs w:val="28"/>
                  </w:rPr>
                </w:rPrChange>
              </w:rPr>
            </w:pPr>
            <w:ins w:id="169" w:author="Jacob Houtman" w:date="2023-05-26T13:47:00Z">
              <w:r w:rsidRPr="00E05B4F">
                <w:rPr>
                  <w:rFonts w:cstheme="minorHAnsi"/>
                  <w:b/>
                  <w:bCs/>
                  <w:sz w:val="28"/>
                  <w:szCs w:val="28"/>
                  <w:rPrChange w:id="170" w:author="Jacob Houtman" w:date="2023-05-26T14:30:00Z">
                    <w:rPr>
                      <w:rFonts w:cstheme="minorHAnsi"/>
                      <w:sz w:val="28"/>
                      <w:szCs w:val="28"/>
                    </w:rPr>
                  </w:rPrChange>
                </w:rPr>
                <w:t>0.9</w:t>
              </w:r>
            </w:ins>
          </w:p>
        </w:tc>
        <w:tc>
          <w:tcPr>
            <w:tcW w:w="2338" w:type="dxa"/>
          </w:tcPr>
          <w:p w14:paraId="675FB5DF" w14:textId="10BC3A25" w:rsidR="00825FC5" w:rsidRPr="00E05B4F" w:rsidRDefault="00825FC5" w:rsidP="0030743F">
            <w:pPr>
              <w:rPr>
                <w:ins w:id="171" w:author="Jacob Houtman" w:date="2023-05-26T13:43:00Z"/>
                <w:rFonts w:cstheme="minorHAnsi"/>
                <w:b/>
                <w:bCs/>
                <w:sz w:val="28"/>
                <w:szCs w:val="28"/>
                <w:rPrChange w:id="172" w:author="Jacob Houtman" w:date="2023-05-26T14:30:00Z">
                  <w:rPr>
                    <w:ins w:id="173" w:author="Jacob Houtman" w:date="2023-05-26T13:43:00Z"/>
                    <w:rFonts w:cstheme="minorHAnsi"/>
                    <w:sz w:val="28"/>
                    <w:szCs w:val="28"/>
                  </w:rPr>
                </w:rPrChange>
              </w:rPr>
            </w:pPr>
            <w:ins w:id="174" w:author="Jacob Houtman" w:date="2023-05-26T13:47:00Z">
              <w:r w:rsidRPr="00E05B4F">
                <w:rPr>
                  <w:rFonts w:cstheme="minorHAnsi"/>
                  <w:b/>
                  <w:bCs/>
                  <w:sz w:val="28"/>
                  <w:szCs w:val="28"/>
                  <w:rPrChange w:id="175" w:author="Jacob Houtman" w:date="2023-05-26T14:30:00Z">
                    <w:rPr>
                      <w:rFonts w:cstheme="minorHAnsi"/>
                      <w:sz w:val="28"/>
                      <w:szCs w:val="28"/>
                    </w:rPr>
                  </w:rPrChange>
                </w:rPr>
                <w:t>0.6</w:t>
              </w:r>
            </w:ins>
          </w:p>
        </w:tc>
        <w:tc>
          <w:tcPr>
            <w:tcW w:w="2338" w:type="dxa"/>
          </w:tcPr>
          <w:p w14:paraId="5DD11A28" w14:textId="2B15F86D" w:rsidR="00825FC5" w:rsidRPr="00E05B4F" w:rsidRDefault="00825FC5" w:rsidP="0030743F">
            <w:pPr>
              <w:rPr>
                <w:ins w:id="176" w:author="Jacob Houtman" w:date="2023-05-26T13:43:00Z"/>
                <w:rFonts w:cstheme="minorHAnsi"/>
                <w:b/>
                <w:bCs/>
                <w:sz w:val="28"/>
                <w:szCs w:val="28"/>
                <w:rPrChange w:id="177" w:author="Jacob Houtman" w:date="2023-05-26T14:30:00Z">
                  <w:rPr>
                    <w:ins w:id="178" w:author="Jacob Houtman" w:date="2023-05-26T13:43:00Z"/>
                    <w:rFonts w:cstheme="minorHAnsi"/>
                    <w:sz w:val="28"/>
                    <w:szCs w:val="28"/>
                  </w:rPr>
                </w:rPrChange>
              </w:rPr>
            </w:pPr>
            <w:ins w:id="179" w:author="Jacob Houtman" w:date="2023-05-26T13:47:00Z">
              <w:r w:rsidRPr="00E05B4F">
                <w:rPr>
                  <w:rFonts w:cstheme="minorHAnsi"/>
                  <w:b/>
                  <w:bCs/>
                  <w:sz w:val="28"/>
                  <w:szCs w:val="28"/>
                  <w:rPrChange w:id="180" w:author="Jacob Houtman" w:date="2023-05-26T14:30:00Z">
                    <w:rPr>
                      <w:rFonts w:cstheme="minorHAnsi"/>
                      <w:sz w:val="28"/>
                      <w:szCs w:val="28"/>
                    </w:rPr>
                  </w:rPrChange>
                </w:rPr>
                <w:t>0.1</w:t>
              </w:r>
            </w:ins>
          </w:p>
        </w:tc>
      </w:tr>
      <w:tr w:rsidR="00825FC5" w14:paraId="373732DB" w14:textId="77777777" w:rsidTr="00825FC5">
        <w:trPr>
          <w:ins w:id="181" w:author="Jacob Houtman" w:date="2023-05-26T13:43:00Z"/>
        </w:trPr>
        <w:tc>
          <w:tcPr>
            <w:tcW w:w="2337" w:type="dxa"/>
          </w:tcPr>
          <w:p w14:paraId="2C742F69" w14:textId="6A2D7541" w:rsidR="00825FC5" w:rsidRDefault="00825FC5" w:rsidP="0030743F">
            <w:pPr>
              <w:rPr>
                <w:ins w:id="182" w:author="Jacob Houtman" w:date="2023-05-26T13:43:00Z"/>
                <w:rFonts w:cstheme="minorHAnsi"/>
                <w:sz w:val="28"/>
                <w:szCs w:val="28"/>
              </w:rPr>
            </w:pPr>
            <w:ins w:id="183" w:author="Jacob Houtman" w:date="2023-05-26T13:46:00Z">
              <w:r>
                <w:rPr>
                  <w:rFonts w:cstheme="minorHAnsi"/>
                  <w:sz w:val="28"/>
                  <w:szCs w:val="28"/>
                </w:rPr>
                <w:t>Observed Total</w:t>
              </w:r>
            </w:ins>
          </w:p>
        </w:tc>
        <w:tc>
          <w:tcPr>
            <w:tcW w:w="2337" w:type="dxa"/>
          </w:tcPr>
          <w:p w14:paraId="004B8FD0" w14:textId="7200B991" w:rsidR="00825FC5" w:rsidRDefault="00FC1C9A" w:rsidP="0030743F">
            <w:pPr>
              <w:rPr>
                <w:ins w:id="184" w:author="Jacob Houtman" w:date="2023-05-26T13:43:00Z"/>
                <w:rFonts w:cstheme="minorHAnsi"/>
                <w:sz w:val="28"/>
                <w:szCs w:val="28"/>
              </w:rPr>
            </w:pPr>
            <w:ins w:id="185" w:author="Jacob Houtman" w:date="2023-05-26T13:49:00Z">
              <w:r>
                <w:rPr>
                  <w:rFonts w:cstheme="minorHAnsi"/>
                  <w:sz w:val="28"/>
                  <w:szCs w:val="28"/>
                </w:rPr>
                <w:t>9</w:t>
              </w:r>
            </w:ins>
            <w:ins w:id="186" w:author="Jacob Houtman" w:date="2023-05-26T14:23:00Z">
              <w:r w:rsidR="003E6A45">
                <w:rPr>
                  <w:rFonts w:cstheme="minorHAnsi"/>
                  <w:sz w:val="28"/>
                  <w:szCs w:val="28"/>
                </w:rPr>
                <w:t>8</w:t>
              </w:r>
            </w:ins>
          </w:p>
        </w:tc>
        <w:tc>
          <w:tcPr>
            <w:tcW w:w="2338" w:type="dxa"/>
          </w:tcPr>
          <w:p w14:paraId="6DD8C8AB" w14:textId="044D2987" w:rsidR="00825FC5" w:rsidRDefault="003E6A45" w:rsidP="0030743F">
            <w:pPr>
              <w:rPr>
                <w:ins w:id="187" w:author="Jacob Houtman" w:date="2023-05-26T13:43:00Z"/>
                <w:rFonts w:cstheme="minorHAnsi"/>
                <w:sz w:val="28"/>
                <w:szCs w:val="28"/>
              </w:rPr>
            </w:pPr>
            <w:ins w:id="188" w:author="Jacob Houtman" w:date="2023-05-26T14:24:00Z">
              <w:r>
                <w:rPr>
                  <w:rFonts w:cstheme="minorHAnsi"/>
                  <w:sz w:val="28"/>
                  <w:szCs w:val="28"/>
                </w:rPr>
                <w:t>92</w:t>
              </w:r>
            </w:ins>
          </w:p>
        </w:tc>
        <w:tc>
          <w:tcPr>
            <w:tcW w:w="2338" w:type="dxa"/>
          </w:tcPr>
          <w:p w14:paraId="30974B79" w14:textId="24566E79" w:rsidR="00825FC5" w:rsidRDefault="003E6A45" w:rsidP="0030743F">
            <w:pPr>
              <w:rPr>
                <w:ins w:id="189" w:author="Jacob Houtman" w:date="2023-05-26T13:43:00Z"/>
                <w:rFonts w:cstheme="minorHAnsi"/>
                <w:sz w:val="28"/>
                <w:szCs w:val="28"/>
              </w:rPr>
            </w:pPr>
            <w:ins w:id="190" w:author="Jacob Houtman" w:date="2023-05-26T14:24:00Z">
              <w:r>
                <w:rPr>
                  <w:rFonts w:cstheme="minorHAnsi"/>
                  <w:sz w:val="28"/>
                  <w:szCs w:val="28"/>
                </w:rPr>
                <w:t>82</w:t>
              </w:r>
            </w:ins>
          </w:p>
        </w:tc>
      </w:tr>
      <w:tr w:rsidR="00825FC5" w14:paraId="52FB7FC8" w14:textId="77777777" w:rsidTr="00825FC5">
        <w:trPr>
          <w:ins w:id="191" w:author="Jacob Houtman" w:date="2023-05-26T13:43:00Z"/>
        </w:trPr>
        <w:tc>
          <w:tcPr>
            <w:tcW w:w="2337" w:type="dxa"/>
          </w:tcPr>
          <w:p w14:paraId="5BA6C37D" w14:textId="75242B75" w:rsidR="00825FC5" w:rsidRDefault="00825FC5" w:rsidP="0030743F">
            <w:pPr>
              <w:rPr>
                <w:ins w:id="192" w:author="Jacob Houtman" w:date="2023-05-26T13:43:00Z"/>
                <w:rFonts w:cstheme="minorHAnsi"/>
                <w:sz w:val="28"/>
                <w:szCs w:val="28"/>
              </w:rPr>
            </w:pPr>
            <w:ins w:id="193" w:author="Jacob Houtman" w:date="2023-05-26T13:46:00Z">
              <w:r>
                <w:rPr>
                  <w:rFonts w:cstheme="minorHAnsi"/>
                  <w:sz w:val="28"/>
                  <w:szCs w:val="28"/>
                </w:rPr>
                <w:t xml:space="preserve">Observed </w:t>
              </w:r>
            </w:ins>
            <w:ins w:id="194" w:author="Jacob Houtman" w:date="2023-05-26T13:47:00Z">
              <w:r>
                <w:rPr>
                  <w:rFonts w:cstheme="minorHAnsi"/>
                  <w:sz w:val="28"/>
                  <w:szCs w:val="28"/>
                </w:rPr>
                <w:t>Alive</w:t>
              </w:r>
            </w:ins>
          </w:p>
        </w:tc>
        <w:tc>
          <w:tcPr>
            <w:tcW w:w="2337" w:type="dxa"/>
          </w:tcPr>
          <w:p w14:paraId="27A67AA3" w14:textId="7A2B5EFE" w:rsidR="00825FC5" w:rsidRDefault="00FC1C9A" w:rsidP="0030743F">
            <w:pPr>
              <w:rPr>
                <w:ins w:id="195" w:author="Jacob Houtman" w:date="2023-05-26T13:43:00Z"/>
                <w:rFonts w:cstheme="minorHAnsi"/>
                <w:sz w:val="28"/>
                <w:szCs w:val="28"/>
              </w:rPr>
            </w:pPr>
            <w:ins w:id="196" w:author="Jacob Houtman" w:date="2023-05-26T13:49:00Z">
              <w:r>
                <w:rPr>
                  <w:rFonts w:cstheme="minorHAnsi"/>
                  <w:sz w:val="28"/>
                  <w:szCs w:val="28"/>
                </w:rPr>
                <w:t>90</w:t>
              </w:r>
            </w:ins>
          </w:p>
        </w:tc>
        <w:tc>
          <w:tcPr>
            <w:tcW w:w="2338" w:type="dxa"/>
          </w:tcPr>
          <w:p w14:paraId="38BB8C18" w14:textId="32871D5B" w:rsidR="00825FC5" w:rsidRDefault="00FC1C9A" w:rsidP="0030743F">
            <w:pPr>
              <w:rPr>
                <w:ins w:id="197" w:author="Jacob Houtman" w:date="2023-05-26T13:43:00Z"/>
                <w:rFonts w:cstheme="minorHAnsi"/>
                <w:sz w:val="28"/>
                <w:szCs w:val="28"/>
              </w:rPr>
            </w:pPr>
            <w:ins w:id="198" w:author="Jacob Houtman" w:date="2023-05-26T13:50:00Z">
              <w:r>
                <w:rPr>
                  <w:rFonts w:cstheme="minorHAnsi"/>
                  <w:sz w:val="28"/>
                  <w:szCs w:val="28"/>
                </w:rPr>
                <w:t>60</w:t>
              </w:r>
            </w:ins>
          </w:p>
        </w:tc>
        <w:tc>
          <w:tcPr>
            <w:tcW w:w="2338" w:type="dxa"/>
          </w:tcPr>
          <w:p w14:paraId="0DFA3622" w14:textId="72C06E32" w:rsidR="00825FC5" w:rsidRDefault="00FC1C9A" w:rsidP="0030743F">
            <w:pPr>
              <w:rPr>
                <w:ins w:id="199" w:author="Jacob Houtman" w:date="2023-05-26T13:43:00Z"/>
                <w:rFonts w:cstheme="minorHAnsi"/>
                <w:sz w:val="28"/>
                <w:szCs w:val="28"/>
              </w:rPr>
            </w:pPr>
            <w:ins w:id="200" w:author="Jacob Houtman" w:date="2023-05-26T13:50:00Z">
              <w:r>
                <w:rPr>
                  <w:rFonts w:cstheme="minorHAnsi"/>
                  <w:sz w:val="28"/>
                  <w:szCs w:val="28"/>
                </w:rPr>
                <w:t>10</w:t>
              </w:r>
            </w:ins>
          </w:p>
        </w:tc>
      </w:tr>
      <w:tr w:rsidR="00825FC5" w14:paraId="70F731DB" w14:textId="77777777" w:rsidTr="00825FC5">
        <w:trPr>
          <w:ins w:id="201" w:author="Jacob Houtman" w:date="2023-05-26T13:43:00Z"/>
        </w:trPr>
        <w:tc>
          <w:tcPr>
            <w:tcW w:w="2337" w:type="dxa"/>
          </w:tcPr>
          <w:p w14:paraId="1561F5CC" w14:textId="42C82F02" w:rsidR="00825FC5" w:rsidRPr="00E05B4F" w:rsidRDefault="00825FC5" w:rsidP="0030743F">
            <w:pPr>
              <w:rPr>
                <w:ins w:id="202" w:author="Jacob Houtman" w:date="2023-05-26T13:43:00Z"/>
                <w:rFonts w:cstheme="minorHAnsi"/>
                <w:b/>
                <w:bCs/>
                <w:sz w:val="28"/>
                <w:szCs w:val="28"/>
                <w:rPrChange w:id="203" w:author="Jacob Houtman" w:date="2023-05-26T14:31:00Z">
                  <w:rPr>
                    <w:ins w:id="204" w:author="Jacob Houtman" w:date="2023-05-26T13:43:00Z"/>
                    <w:rFonts w:cstheme="minorHAnsi"/>
                    <w:sz w:val="28"/>
                    <w:szCs w:val="28"/>
                  </w:rPr>
                </w:rPrChange>
              </w:rPr>
            </w:pPr>
            <w:ins w:id="205" w:author="Jacob Houtman" w:date="2023-05-26T13:47:00Z">
              <w:r w:rsidRPr="00E05B4F">
                <w:rPr>
                  <w:rFonts w:cstheme="minorHAnsi"/>
                  <w:b/>
                  <w:bCs/>
                  <w:sz w:val="28"/>
                  <w:szCs w:val="28"/>
                  <w:rPrChange w:id="206" w:author="Jacob Houtman" w:date="2023-05-26T14:31:00Z">
                    <w:rPr>
                      <w:rFonts w:cstheme="minorHAnsi"/>
                      <w:sz w:val="28"/>
                      <w:szCs w:val="28"/>
                    </w:rPr>
                  </w:rPrChange>
                </w:rPr>
                <w:t>Observed survival rate</w:t>
              </w:r>
            </w:ins>
          </w:p>
        </w:tc>
        <w:tc>
          <w:tcPr>
            <w:tcW w:w="2337" w:type="dxa"/>
          </w:tcPr>
          <w:p w14:paraId="6A1F5A4A" w14:textId="40A720A4" w:rsidR="00825FC5" w:rsidRPr="00E05B4F" w:rsidRDefault="003E6A45" w:rsidP="0030743F">
            <w:pPr>
              <w:rPr>
                <w:ins w:id="207" w:author="Jacob Houtman" w:date="2023-05-26T13:43:00Z"/>
                <w:rFonts w:cstheme="minorHAnsi"/>
                <w:b/>
                <w:bCs/>
                <w:sz w:val="28"/>
                <w:szCs w:val="28"/>
                <w:rPrChange w:id="208" w:author="Jacob Houtman" w:date="2023-05-26T14:30:00Z">
                  <w:rPr>
                    <w:ins w:id="209" w:author="Jacob Houtman" w:date="2023-05-26T13:43:00Z"/>
                    <w:rFonts w:cstheme="minorHAnsi"/>
                    <w:sz w:val="28"/>
                    <w:szCs w:val="28"/>
                  </w:rPr>
                </w:rPrChange>
              </w:rPr>
            </w:pPr>
            <w:ins w:id="210" w:author="Jacob Houtman" w:date="2023-05-26T14:25:00Z">
              <w:r w:rsidRPr="00E05B4F">
                <w:rPr>
                  <w:rFonts w:cstheme="minorHAnsi"/>
                  <w:b/>
                  <w:bCs/>
                  <w:sz w:val="28"/>
                  <w:szCs w:val="28"/>
                  <w:rPrChange w:id="211" w:author="Jacob Houtman" w:date="2023-05-26T14:30:00Z">
                    <w:rPr>
                      <w:rFonts w:cstheme="minorHAnsi"/>
                      <w:sz w:val="28"/>
                      <w:szCs w:val="28"/>
                    </w:rPr>
                  </w:rPrChange>
                </w:rPr>
                <w:t>0.9</w:t>
              </w:r>
            </w:ins>
            <w:ins w:id="212" w:author="Jacob Houtman" w:date="2023-05-26T14:29:00Z">
              <w:r w:rsidR="00E05B4F" w:rsidRPr="00E05B4F">
                <w:rPr>
                  <w:rFonts w:cstheme="minorHAnsi"/>
                  <w:b/>
                  <w:bCs/>
                  <w:sz w:val="28"/>
                  <w:szCs w:val="28"/>
                  <w:rPrChange w:id="213" w:author="Jacob Houtman" w:date="2023-05-26T14:30:00Z">
                    <w:rPr>
                      <w:rFonts w:cstheme="minorHAnsi"/>
                      <w:sz w:val="28"/>
                      <w:szCs w:val="28"/>
                    </w:rPr>
                  </w:rPrChange>
                </w:rPr>
                <w:t>2</w:t>
              </w:r>
            </w:ins>
          </w:p>
        </w:tc>
        <w:tc>
          <w:tcPr>
            <w:tcW w:w="2338" w:type="dxa"/>
          </w:tcPr>
          <w:p w14:paraId="4FD7B827" w14:textId="0D0064EF" w:rsidR="00825FC5" w:rsidRPr="00E05B4F" w:rsidRDefault="003E6A45" w:rsidP="0030743F">
            <w:pPr>
              <w:rPr>
                <w:ins w:id="214" w:author="Jacob Houtman" w:date="2023-05-26T13:43:00Z"/>
                <w:rFonts w:cstheme="minorHAnsi"/>
                <w:b/>
                <w:bCs/>
                <w:sz w:val="28"/>
                <w:szCs w:val="28"/>
                <w:rPrChange w:id="215" w:author="Jacob Houtman" w:date="2023-05-26T14:30:00Z">
                  <w:rPr>
                    <w:ins w:id="216" w:author="Jacob Houtman" w:date="2023-05-26T13:43:00Z"/>
                    <w:rFonts w:cstheme="minorHAnsi"/>
                    <w:sz w:val="28"/>
                    <w:szCs w:val="28"/>
                  </w:rPr>
                </w:rPrChange>
              </w:rPr>
            </w:pPr>
            <w:ins w:id="217" w:author="Jacob Houtman" w:date="2023-05-26T14:25:00Z">
              <w:r w:rsidRPr="00E05B4F">
                <w:rPr>
                  <w:rFonts w:cstheme="minorHAnsi"/>
                  <w:b/>
                  <w:bCs/>
                  <w:sz w:val="28"/>
                  <w:szCs w:val="28"/>
                  <w:rPrChange w:id="218" w:author="Jacob Houtman" w:date="2023-05-26T14:30:00Z">
                    <w:rPr>
                      <w:rFonts w:cstheme="minorHAnsi"/>
                      <w:sz w:val="28"/>
                      <w:szCs w:val="28"/>
                    </w:rPr>
                  </w:rPrChange>
                </w:rPr>
                <w:t>0.6</w:t>
              </w:r>
            </w:ins>
            <w:ins w:id="219" w:author="Jacob Houtman" w:date="2023-05-26T14:30:00Z">
              <w:r w:rsidR="00E05B4F" w:rsidRPr="00E05B4F">
                <w:rPr>
                  <w:rFonts w:cstheme="minorHAnsi"/>
                  <w:b/>
                  <w:bCs/>
                  <w:sz w:val="28"/>
                  <w:szCs w:val="28"/>
                  <w:rPrChange w:id="220" w:author="Jacob Houtman" w:date="2023-05-26T14:30:00Z">
                    <w:rPr>
                      <w:rFonts w:cstheme="minorHAnsi"/>
                      <w:sz w:val="28"/>
                      <w:szCs w:val="28"/>
                    </w:rPr>
                  </w:rPrChange>
                </w:rPr>
                <w:t>5</w:t>
              </w:r>
            </w:ins>
          </w:p>
        </w:tc>
        <w:tc>
          <w:tcPr>
            <w:tcW w:w="2338" w:type="dxa"/>
          </w:tcPr>
          <w:p w14:paraId="21C07FE5" w14:textId="070060C1" w:rsidR="00825FC5" w:rsidRPr="00E05B4F" w:rsidRDefault="00903509" w:rsidP="0030743F">
            <w:pPr>
              <w:rPr>
                <w:ins w:id="221" w:author="Jacob Houtman" w:date="2023-05-26T13:43:00Z"/>
                <w:rFonts w:cstheme="minorHAnsi"/>
                <w:b/>
                <w:bCs/>
                <w:sz w:val="28"/>
                <w:szCs w:val="28"/>
                <w:rPrChange w:id="222" w:author="Jacob Houtman" w:date="2023-05-26T14:30:00Z">
                  <w:rPr>
                    <w:ins w:id="223" w:author="Jacob Houtman" w:date="2023-05-26T13:43:00Z"/>
                    <w:rFonts w:cstheme="minorHAnsi"/>
                    <w:sz w:val="28"/>
                    <w:szCs w:val="28"/>
                  </w:rPr>
                </w:rPrChange>
              </w:rPr>
            </w:pPr>
            <w:ins w:id="224" w:author="Jacob Houtman" w:date="2023-05-26T13:56:00Z">
              <w:r w:rsidRPr="00E05B4F">
                <w:rPr>
                  <w:rFonts w:cstheme="minorHAnsi"/>
                  <w:b/>
                  <w:bCs/>
                  <w:sz w:val="28"/>
                  <w:szCs w:val="28"/>
                  <w:rPrChange w:id="225" w:author="Jacob Houtman" w:date="2023-05-26T14:30:00Z">
                    <w:rPr>
                      <w:rFonts w:cstheme="minorHAnsi"/>
                      <w:sz w:val="28"/>
                      <w:szCs w:val="28"/>
                    </w:rPr>
                  </w:rPrChange>
                </w:rPr>
                <w:t>0.12</w:t>
              </w:r>
            </w:ins>
          </w:p>
        </w:tc>
      </w:tr>
    </w:tbl>
    <w:p w14:paraId="760AA22A" w14:textId="77777777" w:rsidR="00B5412A" w:rsidRDefault="00B5412A" w:rsidP="0030743F">
      <w:pPr>
        <w:rPr>
          <w:ins w:id="226" w:author="Jacob Houtman" w:date="2023-05-26T14:02:00Z"/>
          <w:rFonts w:cstheme="minorHAnsi"/>
          <w:sz w:val="28"/>
          <w:szCs w:val="28"/>
        </w:rPr>
      </w:pPr>
    </w:p>
    <w:p w14:paraId="33053093" w14:textId="10FFC9A4" w:rsidR="00C372FF" w:rsidRDefault="00B5412A" w:rsidP="0030743F">
      <w:pPr>
        <w:rPr>
          <w:ins w:id="227" w:author="Jacob Houtman" w:date="2023-05-26T14:02:00Z"/>
          <w:rFonts w:cstheme="minorHAnsi"/>
          <w:sz w:val="28"/>
          <w:szCs w:val="28"/>
        </w:rPr>
      </w:pPr>
      <w:ins w:id="228" w:author="Jacob Houtman" w:date="2023-05-26T14:02:00Z">
        <w:r>
          <w:rPr>
            <w:rFonts w:cstheme="minorHAnsi"/>
            <w:sz w:val="28"/>
            <w:szCs w:val="28"/>
          </w:rPr>
          <w:t xml:space="preserve">Table 1. </w:t>
        </w:r>
      </w:ins>
      <w:ins w:id="229" w:author="Jacob Houtman" w:date="2023-05-26T14:05:00Z">
        <w:r w:rsidR="00F05EEF">
          <w:rPr>
            <w:rFonts w:cstheme="minorHAnsi"/>
            <w:sz w:val="28"/>
            <w:szCs w:val="28"/>
          </w:rPr>
          <w:t xml:space="preserve">Alive and dead prawns may have been lost at different rates. This </w:t>
        </w:r>
      </w:ins>
      <w:ins w:id="230" w:author="Jacob Houtman" w:date="2023-05-26T14:06:00Z">
        <w:r w:rsidR="00F05EEF">
          <w:rPr>
            <w:rFonts w:cstheme="minorHAnsi"/>
            <w:sz w:val="28"/>
            <w:szCs w:val="28"/>
          </w:rPr>
          <w:t xml:space="preserve">table shows how a scenario where </w:t>
        </w:r>
      </w:ins>
      <w:ins w:id="231" w:author="Jacob Houtman" w:date="2023-05-26T14:13:00Z">
        <w:r w:rsidR="00967786">
          <w:rPr>
            <w:rFonts w:cstheme="minorHAnsi"/>
            <w:sz w:val="28"/>
            <w:szCs w:val="28"/>
          </w:rPr>
          <w:t xml:space="preserve">20% of dead </w:t>
        </w:r>
      </w:ins>
      <w:ins w:id="232" w:author="Jacob Houtman" w:date="2023-05-26T15:24:00Z">
        <w:r w:rsidR="008858E6">
          <w:rPr>
            <w:rFonts w:cstheme="minorHAnsi"/>
            <w:sz w:val="28"/>
            <w:szCs w:val="28"/>
          </w:rPr>
          <w:t>prawns are lost</w:t>
        </w:r>
      </w:ins>
      <w:ins w:id="233" w:author="Jacob Houtman" w:date="2023-05-26T14:06:00Z">
        <w:r w:rsidR="00F05EEF">
          <w:rPr>
            <w:rFonts w:cstheme="minorHAnsi"/>
            <w:sz w:val="28"/>
            <w:szCs w:val="28"/>
          </w:rPr>
          <w:t xml:space="preserve"> impacts estimate</w:t>
        </w:r>
      </w:ins>
      <w:ins w:id="234" w:author="Jacob Houtman" w:date="2023-05-26T14:07:00Z">
        <w:r w:rsidR="00F05EEF">
          <w:rPr>
            <w:rFonts w:cstheme="minorHAnsi"/>
            <w:sz w:val="28"/>
            <w:szCs w:val="28"/>
          </w:rPr>
          <w:t xml:space="preserve">s of survival. </w:t>
        </w:r>
      </w:ins>
      <w:ins w:id="235" w:author="Jacob Houtman" w:date="2023-05-26T14:08:00Z">
        <w:r w:rsidR="00967786">
          <w:rPr>
            <w:rFonts w:cstheme="minorHAnsi"/>
            <w:sz w:val="28"/>
            <w:szCs w:val="28"/>
          </w:rPr>
          <w:t xml:space="preserve">Number at start </w:t>
        </w:r>
      </w:ins>
      <w:ins w:id="236" w:author="Jacob Houtman" w:date="2023-05-26T14:09:00Z">
        <w:r w:rsidR="00967786">
          <w:rPr>
            <w:rFonts w:cstheme="minorHAnsi"/>
            <w:sz w:val="28"/>
            <w:szCs w:val="28"/>
          </w:rPr>
          <w:t xml:space="preserve">is the number of prawns in the treatment group at the start. </w:t>
        </w:r>
      </w:ins>
      <w:ins w:id="237" w:author="Jacob Houtman" w:date="2023-05-26T14:08:00Z">
        <w:r w:rsidR="00F05EEF">
          <w:rPr>
            <w:rFonts w:cstheme="minorHAnsi"/>
            <w:sz w:val="28"/>
            <w:szCs w:val="28"/>
          </w:rPr>
          <w:t xml:space="preserve">True number alive is </w:t>
        </w:r>
        <w:r w:rsidR="00967786">
          <w:rPr>
            <w:rFonts w:cstheme="minorHAnsi"/>
            <w:sz w:val="28"/>
            <w:szCs w:val="28"/>
          </w:rPr>
          <w:t xml:space="preserve">the number of prawns </w:t>
        </w:r>
      </w:ins>
      <w:ins w:id="238" w:author="Jacob Houtman" w:date="2023-05-26T14:09:00Z">
        <w:r w:rsidR="00967786">
          <w:rPr>
            <w:rFonts w:cstheme="minorHAnsi"/>
            <w:sz w:val="28"/>
            <w:szCs w:val="28"/>
          </w:rPr>
          <w:t>after the release stag</w:t>
        </w:r>
      </w:ins>
      <w:ins w:id="239" w:author="Jacob Houtman" w:date="2023-05-26T14:10:00Z">
        <w:r w:rsidR="00967786">
          <w:rPr>
            <w:rFonts w:cstheme="minorHAnsi"/>
            <w:sz w:val="28"/>
            <w:szCs w:val="28"/>
          </w:rPr>
          <w:t xml:space="preserve">e that remain alive, including lost prawns. Observed total is </w:t>
        </w:r>
      </w:ins>
      <w:ins w:id="240" w:author="Jacob Houtman" w:date="2023-05-26T14:11:00Z">
        <w:r w:rsidR="00967786">
          <w:rPr>
            <w:rFonts w:cstheme="minorHAnsi"/>
            <w:sz w:val="28"/>
            <w:szCs w:val="28"/>
          </w:rPr>
          <w:t>all the prawns remaining in the trap after the experiment.</w:t>
        </w:r>
      </w:ins>
    </w:p>
    <w:p w14:paraId="12FE8C73" w14:textId="4A5EDE0F" w:rsidR="00B5412A" w:rsidRDefault="00B5412A" w:rsidP="0030743F">
      <w:pPr>
        <w:rPr>
          <w:ins w:id="241" w:author="Jacob Houtman" w:date="2023-05-26T14:02:00Z"/>
          <w:rFonts w:cstheme="minorHAnsi"/>
          <w:sz w:val="28"/>
          <w:szCs w:val="28"/>
        </w:rPr>
      </w:pPr>
    </w:p>
    <w:p w14:paraId="3479CDD3" w14:textId="77777777" w:rsidR="00B5412A" w:rsidRDefault="00B5412A" w:rsidP="0030743F">
      <w:pPr>
        <w:rPr>
          <w:ins w:id="242" w:author="Jacob Houtman" w:date="2023-05-26T13:04:00Z"/>
          <w:rFonts w:cstheme="minorHAnsi"/>
          <w:sz w:val="28"/>
          <w:szCs w:val="28"/>
        </w:rPr>
      </w:pPr>
    </w:p>
    <w:p w14:paraId="59341AD6" w14:textId="69948D3D" w:rsidR="00F1727D" w:rsidRDefault="00F1727D" w:rsidP="0030743F">
      <w:pPr>
        <w:rPr>
          <w:ins w:id="243" w:author="Jacob Houtman" w:date="2023-05-26T13:48:00Z"/>
          <w:rFonts w:cstheme="minorHAnsi"/>
          <w:sz w:val="28"/>
          <w:szCs w:val="28"/>
        </w:rPr>
      </w:pPr>
    </w:p>
    <w:tbl>
      <w:tblPr>
        <w:tblStyle w:val="TableGrid"/>
        <w:tblW w:w="0" w:type="auto"/>
        <w:tblLook w:val="04A0" w:firstRow="1" w:lastRow="0" w:firstColumn="1" w:lastColumn="0" w:noHBand="0" w:noVBand="1"/>
      </w:tblPr>
      <w:tblGrid>
        <w:gridCol w:w="2337"/>
        <w:gridCol w:w="2337"/>
        <w:gridCol w:w="2338"/>
        <w:gridCol w:w="2338"/>
      </w:tblGrid>
      <w:tr w:rsidR="00FC1C9A" w14:paraId="20E8B158" w14:textId="77777777" w:rsidTr="00B86F04">
        <w:trPr>
          <w:ins w:id="244" w:author="Jacob Houtman" w:date="2023-05-26T13:48:00Z"/>
        </w:trPr>
        <w:tc>
          <w:tcPr>
            <w:tcW w:w="2337" w:type="dxa"/>
          </w:tcPr>
          <w:p w14:paraId="7D1D4E47" w14:textId="77777777" w:rsidR="00FC1C9A" w:rsidRDefault="00FC1C9A" w:rsidP="00B86F04">
            <w:pPr>
              <w:rPr>
                <w:ins w:id="245" w:author="Jacob Houtman" w:date="2023-05-26T13:48:00Z"/>
                <w:rFonts w:cstheme="minorHAnsi"/>
                <w:sz w:val="28"/>
                <w:szCs w:val="28"/>
              </w:rPr>
            </w:pPr>
            <w:ins w:id="246" w:author="Jacob Houtman" w:date="2023-05-26T13:48:00Z">
              <w:r>
                <w:rPr>
                  <w:rFonts w:cstheme="minorHAnsi"/>
                  <w:sz w:val="28"/>
                  <w:szCs w:val="28"/>
                </w:rPr>
                <w:t>Treatment</w:t>
              </w:r>
            </w:ins>
          </w:p>
        </w:tc>
        <w:tc>
          <w:tcPr>
            <w:tcW w:w="2337" w:type="dxa"/>
          </w:tcPr>
          <w:p w14:paraId="6850F02E" w14:textId="77777777" w:rsidR="00FC1C9A" w:rsidRDefault="00FC1C9A" w:rsidP="00B86F04">
            <w:pPr>
              <w:rPr>
                <w:ins w:id="247" w:author="Jacob Houtman" w:date="2023-05-26T13:48:00Z"/>
                <w:rFonts w:cstheme="minorHAnsi"/>
                <w:sz w:val="28"/>
                <w:szCs w:val="28"/>
              </w:rPr>
            </w:pPr>
            <w:ins w:id="248" w:author="Jacob Houtman" w:date="2023-05-26T13:48:00Z">
              <w:r>
                <w:rPr>
                  <w:rFonts w:cstheme="minorHAnsi"/>
                  <w:sz w:val="28"/>
                  <w:szCs w:val="28"/>
                </w:rPr>
                <w:t>0</w:t>
              </w:r>
            </w:ins>
          </w:p>
        </w:tc>
        <w:tc>
          <w:tcPr>
            <w:tcW w:w="2338" w:type="dxa"/>
          </w:tcPr>
          <w:p w14:paraId="041B0555" w14:textId="77777777" w:rsidR="00FC1C9A" w:rsidRDefault="00FC1C9A" w:rsidP="00B86F04">
            <w:pPr>
              <w:rPr>
                <w:ins w:id="249" w:author="Jacob Houtman" w:date="2023-05-26T13:48:00Z"/>
                <w:rFonts w:cstheme="minorHAnsi"/>
                <w:sz w:val="28"/>
                <w:szCs w:val="28"/>
              </w:rPr>
            </w:pPr>
            <w:ins w:id="250" w:author="Jacob Houtman" w:date="2023-05-26T13:48:00Z">
              <w:r>
                <w:rPr>
                  <w:rFonts w:cstheme="minorHAnsi"/>
                  <w:sz w:val="28"/>
                  <w:szCs w:val="28"/>
                </w:rPr>
                <w:t>60</w:t>
              </w:r>
            </w:ins>
          </w:p>
        </w:tc>
        <w:tc>
          <w:tcPr>
            <w:tcW w:w="2338" w:type="dxa"/>
          </w:tcPr>
          <w:p w14:paraId="1BA84195" w14:textId="77777777" w:rsidR="00FC1C9A" w:rsidRDefault="00FC1C9A" w:rsidP="00B86F04">
            <w:pPr>
              <w:rPr>
                <w:ins w:id="251" w:author="Jacob Houtman" w:date="2023-05-26T13:48:00Z"/>
                <w:rFonts w:cstheme="minorHAnsi"/>
                <w:sz w:val="28"/>
                <w:szCs w:val="28"/>
              </w:rPr>
            </w:pPr>
            <w:ins w:id="252" w:author="Jacob Houtman" w:date="2023-05-26T13:48:00Z">
              <w:r>
                <w:rPr>
                  <w:rFonts w:cstheme="minorHAnsi"/>
                  <w:sz w:val="28"/>
                  <w:szCs w:val="28"/>
                </w:rPr>
                <w:t>120</w:t>
              </w:r>
            </w:ins>
          </w:p>
        </w:tc>
      </w:tr>
      <w:tr w:rsidR="00FC1C9A" w14:paraId="7DE65A55" w14:textId="77777777" w:rsidTr="00B86F04">
        <w:trPr>
          <w:ins w:id="253" w:author="Jacob Houtman" w:date="2023-05-26T13:48:00Z"/>
        </w:trPr>
        <w:tc>
          <w:tcPr>
            <w:tcW w:w="2337" w:type="dxa"/>
          </w:tcPr>
          <w:p w14:paraId="19E849FF" w14:textId="77777777" w:rsidR="00FC1C9A" w:rsidRDefault="00FC1C9A" w:rsidP="00B86F04">
            <w:pPr>
              <w:rPr>
                <w:ins w:id="254" w:author="Jacob Houtman" w:date="2023-05-26T13:48:00Z"/>
                <w:rFonts w:cstheme="minorHAnsi"/>
                <w:sz w:val="28"/>
                <w:szCs w:val="28"/>
              </w:rPr>
            </w:pPr>
            <w:ins w:id="255" w:author="Jacob Houtman" w:date="2023-05-26T13:48:00Z">
              <w:r>
                <w:rPr>
                  <w:rFonts w:cstheme="minorHAnsi"/>
                  <w:sz w:val="28"/>
                  <w:szCs w:val="28"/>
                </w:rPr>
                <w:t xml:space="preserve">Number at start </w:t>
              </w:r>
            </w:ins>
          </w:p>
        </w:tc>
        <w:tc>
          <w:tcPr>
            <w:tcW w:w="2337" w:type="dxa"/>
          </w:tcPr>
          <w:p w14:paraId="7F6B8AFB" w14:textId="77777777" w:rsidR="00FC1C9A" w:rsidRDefault="00FC1C9A" w:rsidP="00B86F04">
            <w:pPr>
              <w:rPr>
                <w:ins w:id="256" w:author="Jacob Houtman" w:date="2023-05-26T13:48:00Z"/>
                <w:rFonts w:cstheme="minorHAnsi"/>
                <w:sz w:val="28"/>
                <w:szCs w:val="28"/>
              </w:rPr>
            </w:pPr>
            <w:ins w:id="257" w:author="Jacob Houtman" w:date="2023-05-26T13:48:00Z">
              <w:r>
                <w:rPr>
                  <w:rFonts w:cstheme="minorHAnsi"/>
                  <w:sz w:val="28"/>
                  <w:szCs w:val="28"/>
                </w:rPr>
                <w:t>100</w:t>
              </w:r>
            </w:ins>
          </w:p>
        </w:tc>
        <w:tc>
          <w:tcPr>
            <w:tcW w:w="2338" w:type="dxa"/>
          </w:tcPr>
          <w:p w14:paraId="5BBFCD19" w14:textId="77777777" w:rsidR="00FC1C9A" w:rsidRDefault="00FC1C9A" w:rsidP="00B86F04">
            <w:pPr>
              <w:rPr>
                <w:ins w:id="258" w:author="Jacob Houtman" w:date="2023-05-26T13:48:00Z"/>
                <w:rFonts w:cstheme="minorHAnsi"/>
                <w:sz w:val="28"/>
                <w:szCs w:val="28"/>
              </w:rPr>
            </w:pPr>
            <w:ins w:id="259" w:author="Jacob Houtman" w:date="2023-05-26T13:48:00Z">
              <w:r>
                <w:rPr>
                  <w:rFonts w:cstheme="minorHAnsi"/>
                  <w:sz w:val="28"/>
                  <w:szCs w:val="28"/>
                </w:rPr>
                <w:t>100</w:t>
              </w:r>
            </w:ins>
          </w:p>
        </w:tc>
        <w:tc>
          <w:tcPr>
            <w:tcW w:w="2338" w:type="dxa"/>
          </w:tcPr>
          <w:p w14:paraId="682C131E" w14:textId="77777777" w:rsidR="00FC1C9A" w:rsidRDefault="00FC1C9A" w:rsidP="00B86F04">
            <w:pPr>
              <w:rPr>
                <w:ins w:id="260" w:author="Jacob Houtman" w:date="2023-05-26T13:48:00Z"/>
                <w:rFonts w:cstheme="minorHAnsi"/>
                <w:sz w:val="28"/>
                <w:szCs w:val="28"/>
              </w:rPr>
            </w:pPr>
            <w:ins w:id="261" w:author="Jacob Houtman" w:date="2023-05-26T13:48:00Z">
              <w:r>
                <w:rPr>
                  <w:rFonts w:cstheme="minorHAnsi"/>
                  <w:sz w:val="28"/>
                  <w:szCs w:val="28"/>
                </w:rPr>
                <w:t>100</w:t>
              </w:r>
            </w:ins>
          </w:p>
        </w:tc>
      </w:tr>
      <w:tr w:rsidR="00FC1C9A" w14:paraId="3AE4DAF8" w14:textId="77777777" w:rsidTr="00B86F04">
        <w:trPr>
          <w:ins w:id="262" w:author="Jacob Houtman" w:date="2023-05-26T13:48:00Z"/>
        </w:trPr>
        <w:tc>
          <w:tcPr>
            <w:tcW w:w="2337" w:type="dxa"/>
          </w:tcPr>
          <w:p w14:paraId="0924796D" w14:textId="77777777" w:rsidR="00FC1C9A" w:rsidRDefault="00FC1C9A" w:rsidP="00B86F04">
            <w:pPr>
              <w:rPr>
                <w:ins w:id="263" w:author="Jacob Houtman" w:date="2023-05-26T13:48:00Z"/>
                <w:rFonts w:cstheme="minorHAnsi"/>
                <w:sz w:val="28"/>
                <w:szCs w:val="28"/>
              </w:rPr>
            </w:pPr>
            <w:ins w:id="264" w:author="Jacob Houtman" w:date="2023-05-26T13:48:00Z">
              <w:r>
                <w:rPr>
                  <w:rFonts w:cstheme="minorHAnsi"/>
                  <w:sz w:val="28"/>
                  <w:szCs w:val="28"/>
                </w:rPr>
                <w:t>True Alive</w:t>
              </w:r>
            </w:ins>
          </w:p>
        </w:tc>
        <w:tc>
          <w:tcPr>
            <w:tcW w:w="2337" w:type="dxa"/>
          </w:tcPr>
          <w:p w14:paraId="5752F887" w14:textId="77777777" w:rsidR="00FC1C9A" w:rsidRDefault="00FC1C9A" w:rsidP="00B86F04">
            <w:pPr>
              <w:rPr>
                <w:ins w:id="265" w:author="Jacob Houtman" w:date="2023-05-26T13:48:00Z"/>
                <w:rFonts w:cstheme="minorHAnsi"/>
                <w:sz w:val="28"/>
                <w:szCs w:val="28"/>
              </w:rPr>
            </w:pPr>
            <w:ins w:id="266" w:author="Jacob Houtman" w:date="2023-05-26T13:48:00Z">
              <w:r>
                <w:rPr>
                  <w:rFonts w:cstheme="minorHAnsi"/>
                  <w:sz w:val="28"/>
                  <w:szCs w:val="28"/>
                </w:rPr>
                <w:t>90</w:t>
              </w:r>
            </w:ins>
          </w:p>
        </w:tc>
        <w:tc>
          <w:tcPr>
            <w:tcW w:w="2338" w:type="dxa"/>
          </w:tcPr>
          <w:p w14:paraId="25153A25" w14:textId="77777777" w:rsidR="00FC1C9A" w:rsidRDefault="00FC1C9A" w:rsidP="00B86F04">
            <w:pPr>
              <w:rPr>
                <w:ins w:id="267" w:author="Jacob Houtman" w:date="2023-05-26T13:48:00Z"/>
                <w:rFonts w:cstheme="minorHAnsi"/>
                <w:sz w:val="28"/>
                <w:szCs w:val="28"/>
              </w:rPr>
            </w:pPr>
            <w:ins w:id="268" w:author="Jacob Houtman" w:date="2023-05-26T13:48:00Z">
              <w:r>
                <w:rPr>
                  <w:rFonts w:cstheme="minorHAnsi"/>
                  <w:sz w:val="28"/>
                  <w:szCs w:val="28"/>
                </w:rPr>
                <w:t>60</w:t>
              </w:r>
            </w:ins>
          </w:p>
        </w:tc>
        <w:tc>
          <w:tcPr>
            <w:tcW w:w="2338" w:type="dxa"/>
          </w:tcPr>
          <w:p w14:paraId="3A6474E2" w14:textId="77777777" w:rsidR="00FC1C9A" w:rsidRDefault="00FC1C9A" w:rsidP="00B86F04">
            <w:pPr>
              <w:rPr>
                <w:ins w:id="269" w:author="Jacob Houtman" w:date="2023-05-26T13:48:00Z"/>
                <w:rFonts w:cstheme="minorHAnsi"/>
                <w:sz w:val="28"/>
                <w:szCs w:val="28"/>
              </w:rPr>
            </w:pPr>
            <w:ins w:id="270" w:author="Jacob Houtman" w:date="2023-05-26T13:48:00Z">
              <w:r>
                <w:rPr>
                  <w:rFonts w:cstheme="minorHAnsi"/>
                  <w:sz w:val="28"/>
                  <w:szCs w:val="28"/>
                </w:rPr>
                <w:t>10</w:t>
              </w:r>
            </w:ins>
          </w:p>
        </w:tc>
      </w:tr>
      <w:tr w:rsidR="00FC1C9A" w14:paraId="765D2955" w14:textId="77777777" w:rsidTr="00B86F04">
        <w:trPr>
          <w:ins w:id="271" w:author="Jacob Houtman" w:date="2023-05-26T13:48:00Z"/>
        </w:trPr>
        <w:tc>
          <w:tcPr>
            <w:tcW w:w="2337" w:type="dxa"/>
          </w:tcPr>
          <w:p w14:paraId="78B11FE7" w14:textId="77777777" w:rsidR="00FC1C9A" w:rsidRPr="00E05B4F" w:rsidRDefault="00FC1C9A" w:rsidP="00B86F04">
            <w:pPr>
              <w:rPr>
                <w:ins w:id="272" w:author="Jacob Houtman" w:date="2023-05-26T13:48:00Z"/>
                <w:rFonts w:cstheme="minorHAnsi"/>
                <w:b/>
                <w:bCs/>
                <w:sz w:val="28"/>
                <w:szCs w:val="28"/>
                <w:rPrChange w:id="273" w:author="Jacob Houtman" w:date="2023-05-26T14:31:00Z">
                  <w:rPr>
                    <w:ins w:id="274" w:author="Jacob Houtman" w:date="2023-05-26T13:48:00Z"/>
                    <w:rFonts w:cstheme="minorHAnsi"/>
                    <w:sz w:val="28"/>
                    <w:szCs w:val="28"/>
                  </w:rPr>
                </w:rPrChange>
              </w:rPr>
            </w:pPr>
            <w:ins w:id="275" w:author="Jacob Houtman" w:date="2023-05-26T13:48:00Z">
              <w:r w:rsidRPr="00E05B4F">
                <w:rPr>
                  <w:rFonts w:cstheme="minorHAnsi"/>
                  <w:b/>
                  <w:bCs/>
                  <w:sz w:val="28"/>
                  <w:szCs w:val="28"/>
                  <w:rPrChange w:id="276" w:author="Jacob Houtman" w:date="2023-05-26T14:31:00Z">
                    <w:rPr>
                      <w:rFonts w:cstheme="minorHAnsi"/>
                      <w:sz w:val="28"/>
                      <w:szCs w:val="28"/>
                    </w:rPr>
                  </w:rPrChange>
                </w:rPr>
                <w:t>True survival rate</w:t>
              </w:r>
            </w:ins>
          </w:p>
        </w:tc>
        <w:tc>
          <w:tcPr>
            <w:tcW w:w="2337" w:type="dxa"/>
          </w:tcPr>
          <w:p w14:paraId="3E21C985" w14:textId="77777777" w:rsidR="00FC1C9A" w:rsidRPr="00E05B4F" w:rsidRDefault="00FC1C9A" w:rsidP="00B86F04">
            <w:pPr>
              <w:rPr>
                <w:ins w:id="277" w:author="Jacob Houtman" w:date="2023-05-26T13:48:00Z"/>
                <w:rFonts w:cstheme="minorHAnsi"/>
                <w:b/>
                <w:bCs/>
                <w:sz w:val="28"/>
                <w:szCs w:val="28"/>
                <w:rPrChange w:id="278" w:author="Jacob Houtman" w:date="2023-05-26T14:31:00Z">
                  <w:rPr>
                    <w:ins w:id="279" w:author="Jacob Houtman" w:date="2023-05-26T13:48:00Z"/>
                    <w:rFonts w:cstheme="minorHAnsi"/>
                    <w:sz w:val="28"/>
                    <w:szCs w:val="28"/>
                  </w:rPr>
                </w:rPrChange>
              </w:rPr>
            </w:pPr>
            <w:ins w:id="280" w:author="Jacob Houtman" w:date="2023-05-26T13:48:00Z">
              <w:r w:rsidRPr="00E05B4F">
                <w:rPr>
                  <w:rFonts w:cstheme="minorHAnsi"/>
                  <w:b/>
                  <w:bCs/>
                  <w:sz w:val="28"/>
                  <w:szCs w:val="28"/>
                  <w:rPrChange w:id="281" w:author="Jacob Houtman" w:date="2023-05-26T14:31:00Z">
                    <w:rPr>
                      <w:rFonts w:cstheme="minorHAnsi"/>
                      <w:sz w:val="28"/>
                      <w:szCs w:val="28"/>
                    </w:rPr>
                  </w:rPrChange>
                </w:rPr>
                <w:t>0.9</w:t>
              </w:r>
            </w:ins>
          </w:p>
        </w:tc>
        <w:tc>
          <w:tcPr>
            <w:tcW w:w="2338" w:type="dxa"/>
          </w:tcPr>
          <w:p w14:paraId="313CBCAC" w14:textId="77777777" w:rsidR="00FC1C9A" w:rsidRPr="00E05B4F" w:rsidRDefault="00FC1C9A" w:rsidP="00B86F04">
            <w:pPr>
              <w:rPr>
                <w:ins w:id="282" w:author="Jacob Houtman" w:date="2023-05-26T13:48:00Z"/>
                <w:rFonts w:cstheme="minorHAnsi"/>
                <w:b/>
                <w:bCs/>
                <w:sz w:val="28"/>
                <w:szCs w:val="28"/>
                <w:rPrChange w:id="283" w:author="Jacob Houtman" w:date="2023-05-26T14:31:00Z">
                  <w:rPr>
                    <w:ins w:id="284" w:author="Jacob Houtman" w:date="2023-05-26T13:48:00Z"/>
                    <w:rFonts w:cstheme="minorHAnsi"/>
                    <w:sz w:val="28"/>
                    <w:szCs w:val="28"/>
                  </w:rPr>
                </w:rPrChange>
              </w:rPr>
            </w:pPr>
            <w:ins w:id="285" w:author="Jacob Houtman" w:date="2023-05-26T13:48:00Z">
              <w:r w:rsidRPr="00E05B4F">
                <w:rPr>
                  <w:rFonts w:cstheme="minorHAnsi"/>
                  <w:b/>
                  <w:bCs/>
                  <w:sz w:val="28"/>
                  <w:szCs w:val="28"/>
                  <w:rPrChange w:id="286" w:author="Jacob Houtman" w:date="2023-05-26T14:31:00Z">
                    <w:rPr>
                      <w:rFonts w:cstheme="minorHAnsi"/>
                      <w:sz w:val="28"/>
                      <w:szCs w:val="28"/>
                    </w:rPr>
                  </w:rPrChange>
                </w:rPr>
                <w:t>0.6</w:t>
              </w:r>
            </w:ins>
          </w:p>
        </w:tc>
        <w:tc>
          <w:tcPr>
            <w:tcW w:w="2338" w:type="dxa"/>
          </w:tcPr>
          <w:p w14:paraId="021EE5A9" w14:textId="77777777" w:rsidR="00FC1C9A" w:rsidRPr="00E05B4F" w:rsidRDefault="00FC1C9A" w:rsidP="00B86F04">
            <w:pPr>
              <w:rPr>
                <w:ins w:id="287" w:author="Jacob Houtman" w:date="2023-05-26T13:48:00Z"/>
                <w:rFonts w:cstheme="minorHAnsi"/>
                <w:b/>
                <w:bCs/>
                <w:sz w:val="28"/>
                <w:szCs w:val="28"/>
                <w:rPrChange w:id="288" w:author="Jacob Houtman" w:date="2023-05-26T14:31:00Z">
                  <w:rPr>
                    <w:ins w:id="289" w:author="Jacob Houtman" w:date="2023-05-26T13:48:00Z"/>
                    <w:rFonts w:cstheme="minorHAnsi"/>
                    <w:sz w:val="28"/>
                    <w:szCs w:val="28"/>
                  </w:rPr>
                </w:rPrChange>
              </w:rPr>
            </w:pPr>
            <w:ins w:id="290" w:author="Jacob Houtman" w:date="2023-05-26T13:48:00Z">
              <w:r w:rsidRPr="00E05B4F">
                <w:rPr>
                  <w:rFonts w:cstheme="minorHAnsi"/>
                  <w:b/>
                  <w:bCs/>
                  <w:sz w:val="28"/>
                  <w:szCs w:val="28"/>
                  <w:rPrChange w:id="291" w:author="Jacob Houtman" w:date="2023-05-26T14:31:00Z">
                    <w:rPr>
                      <w:rFonts w:cstheme="minorHAnsi"/>
                      <w:sz w:val="28"/>
                      <w:szCs w:val="28"/>
                    </w:rPr>
                  </w:rPrChange>
                </w:rPr>
                <w:t>0.1</w:t>
              </w:r>
            </w:ins>
          </w:p>
        </w:tc>
      </w:tr>
      <w:tr w:rsidR="00FC1C9A" w14:paraId="07DAA71A" w14:textId="77777777" w:rsidTr="00B86F04">
        <w:trPr>
          <w:ins w:id="292" w:author="Jacob Houtman" w:date="2023-05-26T13:48:00Z"/>
        </w:trPr>
        <w:tc>
          <w:tcPr>
            <w:tcW w:w="2337" w:type="dxa"/>
          </w:tcPr>
          <w:p w14:paraId="6F0790C6" w14:textId="77777777" w:rsidR="00FC1C9A" w:rsidRDefault="00FC1C9A" w:rsidP="00B86F04">
            <w:pPr>
              <w:rPr>
                <w:ins w:id="293" w:author="Jacob Houtman" w:date="2023-05-26T13:48:00Z"/>
                <w:rFonts w:cstheme="minorHAnsi"/>
                <w:sz w:val="28"/>
                <w:szCs w:val="28"/>
              </w:rPr>
            </w:pPr>
            <w:ins w:id="294" w:author="Jacob Houtman" w:date="2023-05-26T13:48:00Z">
              <w:r>
                <w:rPr>
                  <w:rFonts w:cstheme="minorHAnsi"/>
                  <w:sz w:val="28"/>
                  <w:szCs w:val="28"/>
                </w:rPr>
                <w:t>Observed Total</w:t>
              </w:r>
            </w:ins>
          </w:p>
        </w:tc>
        <w:tc>
          <w:tcPr>
            <w:tcW w:w="2337" w:type="dxa"/>
          </w:tcPr>
          <w:p w14:paraId="1049E642" w14:textId="510459E4" w:rsidR="00FC1C9A" w:rsidRDefault="00FC1C9A" w:rsidP="00B86F04">
            <w:pPr>
              <w:rPr>
                <w:ins w:id="295" w:author="Jacob Houtman" w:date="2023-05-26T13:48:00Z"/>
                <w:rFonts w:cstheme="minorHAnsi"/>
                <w:sz w:val="28"/>
                <w:szCs w:val="28"/>
              </w:rPr>
            </w:pPr>
            <w:ins w:id="296" w:author="Jacob Houtman" w:date="2023-05-26T13:49:00Z">
              <w:r>
                <w:rPr>
                  <w:rFonts w:cstheme="minorHAnsi"/>
                  <w:sz w:val="28"/>
                  <w:szCs w:val="28"/>
                </w:rPr>
                <w:t>8</w:t>
              </w:r>
            </w:ins>
            <w:ins w:id="297" w:author="Jacob Houtman" w:date="2023-05-26T14:26:00Z">
              <w:r w:rsidR="003E6A45">
                <w:rPr>
                  <w:rFonts w:cstheme="minorHAnsi"/>
                  <w:sz w:val="28"/>
                  <w:szCs w:val="28"/>
                </w:rPr>
                <w:t>2</w:t>
              </w:r>
            </w:ins>
          </w:p>
        </w:tc>
        <w:tc>
          <w:tcPr>
            <w:tcW w:w="2338" w:type="dxa"/>
          </w:tcPr>
          <w:p w14:paraId="7E131BDC" w14:textId="03E54386" w:rsidR="00FC1C9A" w:rsidRDefault="003E6A45" w:rsidP="00B86F04">
            <w:pPr>
              <w:rPr>
                <w:ins w:id="298" w:author="Jacob Houtman" w:date="2023-05-26T13:48:00Z"/>
                <w:rFonts w:cstheme="minorHAnsi"/>
                <w:sz w:val="28"/>
                <w:szCs w:val="28"/>
              </w:rPr>
            </w:pPr>
            <w:ins w:id="299" w:author="Jacob Houtman" w:date="2023-05-26T14:27:00Z">
              <w:r>
                <w:rPr>
                  <w:rFonts w:cstheme="minorHAnsi"/>
                  <w:sz w:val="28"/>
                  <w:szCs w:val="28"/>
                </w:rPr>
                <w:t>88</w:t>
              </w:r>
            </w:ins>
          </w:p>
        </w:tc>
        <w:tc>
          <w:tcPr>
            <w:tcW w:w="2338" w:type="dxa"/>
          </w:tcPr>
          <w:p w14:paraId="3E20B55E" w14:textId="40A11BC9" w:rsidR="00FC1C9A" w:rsidRDefault="003E6A45" w:rsidP="00B86F04">
            <w:pPr>
              <w:rPr>
                <w:ins w:id="300" w:author="Jacob Houtman" w:date="2023-05-26T13:48:00Z"/>
                <w:rFonts w:cstheme="minorHAnsi"/>
                <w:sz w:val="28"/>
                <w:szCs w:val="28"/>
              </w:rPr>
            </w:pPr>
            <w:ins w:id="301" w:author="Jacob Houtman" w:date="2023-05-26T14:27:00Z">
              <w:r>
                <w:rPr>
                  <w:rFonts w:cstheme="minorHAnsi"/>
                  <w:sz w:val="28"/>
                  <w:szCs w:val="28"/>
                </w:rPr>
                <w:t>98</w:t>
              </w:r>
            </w:ins>
          </w:p>
        </w:tc>
      </w:tr>
      <w:tr w:rsidR="00FC1C9A" w14:paraId="71071B93" w14:textId="77777777" w:rsidTr="00B86F04">
        <w:trPr>
          <w:ins w:id="302" w:author="Jacob Houtman" w:date="2023-05-26T13:48:00Z"/>
        </w:trPr>
        <w:tc>
          <w:tcPr>
            <w:tcW w:w="2337" w:type="dxa"/>
          </w:tcPr>
          <w:p w14:paraId="6A493CA7" w14:textId="77777777" w:rsidR="00FC1C9A" w:rsidRDefault="00FC1C9A" w:rsidP="00B86F04">
            <w:pPr>
              <w:rPr>
                <w:ins w:id="303" w:author="Jacob Houtman" w:date="2023-05-26T13:48:00Z"/>
                <w:rFonts w:cstheme="minorHAnsi"/>
                <w:sz w:val="28"/>
                <w:szCs w:val="28"/>
              </w:rPr>
            </w:pPr>
            <w:ins w:id="304" w:author="Jacob Houtman" w:date="2023-05-26T13:48:00Z">
              <w:r>
                <w:rPr>
                  <w:rFonts w:cstheme="minorHAnsi"/>
                  <w:sz w:val="28"/>
                  <w:szCs w:val="28"/>
                </w:rPr>
                <w:t>Observed Alive</w:t>
              </w:r>
            </w:ins>
          </w:p>
        </w:tc>
        <w:tc>
          <w:tcPr>
            <w:tcW w:w="2337" w:type="dxa"/>
          </w:tcPr>
          <w:p w14:paraId="16A8B2F4" w14:textId="4D2DA8C1" w:rsidR="00FC1C9A" w:rsidRDefault="003E6A45" w:rsidP="00B86F04">
            <w:pPr>
              <w:rPr>
                <w:ins w:id="305" w:author="Jacob Houtman" w:date="2023-05-26T13:48:00Z"/>
                <w:rFonts w:cstheme="minorHAnsi"/>
                <w:sz w:val="28"/>
                <w:szCs w:val="28"/>
              </w:rPr>
            </w:pPr>
            <w:ins w:id="306" w:author="Jacob Houtman" w:date="2023-05-26T14:26:00Z">
              <w:r>
                <w:rPr>
                  <w:rFonts w:cstheme="minorHAnsi"/>
                  <w:sz w:val="28"/>
                  <w:szCs w:val="28"/>
                </w:rPr>
                <w:t>72</w:t>
              </w:r>
            </w:ins>
          </w:p>
        </w:tc>
        <w:tc>
          <w:tcPr>
            <w:tcW w:w="2338" w:type="dxa"/>
          </w:tcPr>
          <w:p w14:paraId="60E5FDC6" w14:textId="33242CAE" w:rsidR="00FC1C9A" w:rsidRDefault="003E6A45" w:rsidP="00B86F04">
            <w:pPr>
              <w:rPr>
                <w:ins w:id="307" w:author="Jacob Houtman" w:date="2023-05-26T13:48:00Z"/>
                <w:rFonts w:cstheme="minorHAnsi"/>
                <w:sz w:val="28"/>
                <w:szCs w:val="28"/>
              </w:rPr>
            </w:pPr>
            <w:ins w:id="308" w:author="Jacob Houtman" w:date="2023-05-26T14:27:00Z">
              <w:r>
                <w:rPr>
                  <w:rFonts w:cstheme="minorHAnsi"/>
                  <w:sz w:val="28"/>
                  <w:szCs w:val="28"/>
                </w:rPr>
                <w:t>48</w:t>
              </w:r>
            </w:ins>
          </w:p>
        </w:tc>
        <w:tc>
          <w:tcPr>
            <w:tcW w:w="2338" w:type="dxa"/>
          </w:tcPr>
          <w:p w14:paraId="72458B8A" w14:textId="2E9CB961" w:rsidR="00FC1C9A" w:rsidRDefault="003E6A45" w:rsidP="00B86F04">
            <w:pPr>
              <w:rPr>
                <w:ins w:id="309" w:author="Jacob Houtman" w:date="2023-05-26T13:48:00Z"/>
                <w:rFonts w:cstheme="minorHAnsi"/>
                <w:sz w:val="28"/>
                <w:szCs w:val="28"/>
              </w:rPr>
            </w:pPr>
            <w:ins w:id="310" w:author="Jacob Houtman" w:date="2023-05-26T14:27:00Z">
              <w:r>
                <w:rPr>
                  <w:rFonts w:cstheme="minorHAnsi"/>
                  <w:sz w:val="28"/>
                  <w:szCs w:val="28"/>
                </w:rPr>
                <w:t>8</w:t>
              </w:r>
            </w:ins>
          </w:p>
        </w:tc>
      </w:tr>
      <w:tr w:rsidR="00FC1C9A" w14:paraId="76A223BC" w14:textId="77777777" w:rsidTr="00B86F04">
        <w:trPr>
          <w:ins w:id="311" w:author="Jacob Houtman" w:date="2023-05-26T13:48:00Z"/>
        </w:trPr>
        <w:tc>
          <w:tcPr>
            <w:tcW w:w="2337" w:type="dxa"/>
          </w:tcPr>
          <w:p w14:paraId="38B9CCB7" w14:textId="77777777" w:rsidR="00FC1C9A" w:rsidRPr="00E05B4F" w:rsidRDefault="00FC1C9A" w:rsidP="00B86F04">
            <w:pPr>
              <w:rPr>
                <w:ins w:id="312" w:author="Jacob Houtman" w:date="2023-05-26T13:48:00Z"/>
                <w:rFonts w:cstheme="minorHAnsi"/>
                <w:b/>
                <w:bCs/>
                <w:sz w:val="28"/>
                <w:szCs w:val="28"/>
                <w:rPrChange w:id="313" w:author="Jacob Houtman" w:date="2023-05-26T14:31:00Z">
                  <w:rPr>
                    <w:ins w:id="314" w:author="Jacob Houtman" w:date="2023-05-26T13:48:00Z"/>
                    <w:rFonts w:cstheme="minorHAnsi"/>
                    <w:sz w:val="28"/>
                    <w:szCs w:val="28"/>
                  </w:rPr>
                </w:rPrChange>
              </w:rPr>
            </w:pPr>
            <w:ins w:id="315" w:author="Jacob Houtman" w:date="2023-05-26T13:48:00Z">
              <w:r w:rsidRPr="00E05B4F">
                <w:rPr>
                  <w:rFonts w:cstheme="minorHAnsi"/>
                  <w:b/>
                  <w:bCs/>
                  <w:sz w:val="28"/>
                  <w:szCs w:val="28"/>
                  <w:rPrChange w:id="316" w:author="Jacob Houtman" w:date="2023-05-26T14:31:00Z">
                    <w:rPr>
                      <w:rFonts w:cstheme="minorHAnsi"/>
                      <w:sz w:val="28"/>
                      <w:szCs w:val="28"/>
                    </w:rPr>
                  </w:rPrChange>
                </w:rPr>
                <w:t>Observed survival rate</w:t>
              </w:r>
            </w:ins>
          </w:p>
        </w:tc>
        <w:tc>
          <w:tcPr>
            <w:tcW w:w="2337" w:type="dxa"/>
          </w:tcPr>
          <w:p w14:paraId="4AEF5B20" w14:textId="48AC6092" w:rsidR="00FC1C9A" w:rsidRPr="00E05B4F" w:rsidRDefault="00FC1C9A" w:rsidP="00B86F04">
            <w:pPr>
              <w:rPr>
                <w:ins w:id="317" w:author="Jacob Houtman" w:date="2023-05-26T13:48:00Z"/>
                <w:rFonts w:cstheme="minorHAnsi"/>
                <w:b/>
                <w:bCs/>
                <w:sz w:val="28"/>
                <w:szCs w:val="28"/>
                <w:rPrChange w:id="318" w:author="Jacob Houtman" w:date="2023-05-26T14:31:00Z">
                  <w:rPr>
                    <w:ins w:id="319" w:author="Jacob Houtman" w:date="2023-05-26T13:48:00Z"/>
                    <w:rFonts w:cstheme="minorHAnsi"/>
                    <w:sz w:val="28"/>
                    <w:szCs w:val="28"/>
                  </w:rPr>
                </w:rPrChange>
              </w:rPr>
            </w:pPr>
            <w:ins w:id="320" w:author="Jacob Houtman" w:date="2023-05-26T13:52:00Z">
              <w:r w:rsidRPr="00E05B4F">
                <w:rPr>
                  <w:rFonts w:cstheme="minorHAnsi"/>
                  <w:b/>
                  <w:bCs/>
                  <w:sz w:val="28"/>
                  <w:szCs w:val="28"/>
                  <w:rPrChange w:id="321" w:author="Jacob Houtman" w:date="2023-05-26T14:31:00Z">
                    <w:rPr>
                      <w:rFonts w:cstheme="minorHAnsi"/>
                      <w:sz w:val="28"/>
                      <w:szCs w:val="28"/>
                    </w:rPr>
                  </w:rPrChange>
                </w:rPr>
                <w:t>0.</w:t>
              </w:r>
            </w:ins>
            <w:ins w:id="322" w:author="Jacob Houtman" w:date="2023-05-26T14:32:00Z">
              <w:r w:rsidR="00E05B4F">
                <w:rPr>
                  <w:rFonts w:cstheme="minorHAnsi"/>
                  <w:b/>
                  <w:bCs/>
                  <w:sz w:val="28"/>
                  <w:szCs w:val="28"/>
                </w:rPr>
                <w:t>88</w:t>
              </w:r>
            </w:ins>
          </w:p>
        </w:tc>
        <w:tc>
          <w:tcPr>
            <w:tcW w:w="2338" w:type="dxa"/>
          </w:tcPr>
          <w:p w14:paraId="5B87C1E0" w14:textId="2C731752" w:rsidR="00FC1C9A" w:rsidRPr="00E05B4F" w:rsidRDefault="00E05B4F" w:rsidP="00B86F04">
            <w:pPr>
              <w:rPr>
                <w:ins w:id="323" w:author="Jacob Houtman" w:date="2023-05-26T13:48:00Z"/>
                <w:rFonts w:cstheme="minorHAnsi"/>
                <w:b/>
                <w:bCs/>
                <w:sz w:val="28"/>
                <w:szCs w:val="28"/>
                <w:rPrChange w:id="324" w:author="Jacob Houtman" w:date="2023-05-26T14:31:00Z">
                  <w:rPr>
                    <w:ins w:id="325" w:author="Jacob Houtman" w:date="2023-05-26T13:48:00Z"/>
                    <w:rFonts w:cstheme="minorHAnsi"/>
                    <w:sz w:val="28"/>
                    <w:szCs w:val="28"/>
                  </w:rPr>
                </w:rPrChange>
              </w:rPr>
            </w:pPr>
            <w:ins w:id="326" w:author="Jacob Houtman" w:date="2023-05-26T14:32:00Z">
              <w:r>
                <w:rPr>
                  <w:rFonts w:cstheme="minorHAnsi"/>
                  <w:b/>
                  <w:bCs/>
                  <w:sz w:val="28"/>
                  <w:szCs w:val="28"/>
                </w:rPr>
                <w:t>0.56</w:t>
              </w:r>
            </w:ins>
          </w:p>
        </w:tc>
        <w:tc>
          <w:tcPr>
            <w:tcW w:w="2338" w:type="dxa"/>
          </w:tcPr>
          <w:p w14:paraId="022593C2" w14:textId="0E9EF04C" w:rsidR="00FC1C9A" w:rsidRPr="00E05B4F" w:rsidRDefault="00E05B4F" w:rsidP="00B86F04">
            <w:pPr>
              <w:rPr>
                <w:ins w:id="327" w:author="Jacob Houtman" w:date="2023-05-26T13:48:00Z"/>
                <w:rFonts w:cstheme="minorHAnsi"/>
                <w:b/>
                <w:bCs/>
                <w:sz w:val="28"/>
                <w:szCs w:val="28"/>
                <w:rPrChange w:id="328" w:author="Jacob Houtman" w:date="2023-05-26T14:31:00Z">
                  <w:rPr>
                    <w:ins w:id="329" w:author="Jacob Houtman" w:date="2023-05-26T13:48:00Z"/>
                    <w:rFonts w:cstheme="minorHAnsi"/>
                    <w:sz w:val="28"/>
                    <w:szCs w:val="28"/>
                  </w:rPr>
                </w:rPrChange>
              </w:rPr>
            </w:pPr>
            <w:ins w:id="330" w:author="Jacob Houtman" w:date="2023-05-26T14:32:00Z">
              <w:r>
                <w:rPr>
                  <w:rFonts w:cstheme="minorHAnsi"/>
                  <w:b/>
                  <w:bCs/>
                  <w:sz w:val="28"/>
                  <w:szCs w:val="28"/>
                </w:rPr>
                <w:t>0.</w:t>
              </w:r>
            </w:ins>
            <w:ins w:id="331" w:author="Jacob Houtman" w:date="2023-05-26T14:33:00Z">
              <w:r>
                <w:rPr>
                  <w:rFonts w:cstheme="minorHAnsi"/>
                  <w:b/>
                  <w:bCs/>
                  <w:sz w:val="28"/>
                  <w:szCs w:val="28"/>
                </w:rPr>
                <w:t>082</w:t>
              </w:r>
            </w:ins>
          </w:p>
        </w:tc>
      </w:tr>
    </w:tbl>
    <w:p w14:paraId="73EF8F6B" w14:textId="5BDF5435" w:rsidR="00FC1C9A" w:rsidRDefault="00FC1C9A" w:rsidP="00FC1C9A">
      <w:pPr>
        <w:rPr>
          <w:ins w:id="332" w:author="Jacob Houtman" w:date="2023-05-26T14:03:00Z"/>
          <w:rFonts w:cstheme="minorHAnsi"/>
          <w:sz w:val="28"/>
          <w:szCs w:val="28"/>
        </w:rPr>
      </w:pPr>
    </w:p>
    <w:p w14:paraId="21AE6F77" w14:textId="5C6FE35B" w:rsidR="00F05EEF" w:rsidRDefault="00F05EEF" w:rsidP="00FC1C9A">
      <w:pPr>
        <w:rPr>
          <w:ins w:id="333" w:author="Jacob Houtman" w:date="2023-05-26T14:03:00Z"/>
          <w:rFonts w:cstheme="minorHAnsi"/>
          <w:sz w:val="28"/>
          <w:szCs w:val="28"/>
        </w:rPr>
      </w:pPr>
      <w:ins w:id="334" w:author="Jacob Houtman" w:date="2023-05-26T14:03:00Z">
        <w:r>
          <w:rPr>
            <w:rFonts w:cstheme="minorHAnsi"/>
            <w:sz w:val="28"/>
            <w:szCs w:val="28"/>
          </w:rPr>
          <w:t xml:space="preserve">Table </w:t>
        </w:r>
      </w:ins>
      <w:ins w:id="335" w:author="Jacob Houtman" w:date="2023-05-26T14:04:00Z">
        <w:r>
          <w:rPr>
            <w:rFonts w:cstheme="minorHAnsi"/>
            <w:sz w:val="28"/>
            <w:szCs w:val="28"/>
          </w:rPr>
          <w:t>2.</w:t>
        </w:r>
      </w:ins>
      <w:ins w:id="336" w:author="Jacob Houtman" w:date="2023-05-26T14:12:00Z">
        <w:r w:rsidR="00967786" w:rsidRPr="00967786">
          <w:rPr>
            <w:rFonts w:cstheme="minorHAnsi"/>
            <w:sz w:val="28"/>
            <w:szCs w:val="28"/>
          </w:rPr>
          <w:t xml:space="preserve"> </w:t>
        </w:r>
        <w:r w:rsidR="00967786">
          <w:rPr>
            <w:rFonts w:cstheme="minorHAnsi"/>
            <w:sz w:val="28"/>
            <w:szCs w:val="28"/>
          </w:rPr>
          <w:t xml:space="preserve">Alive and dead prawns may have been lost at different rates. This table shows how a scenario where </w:t>
        </w:r>
      </w:ins>
      <w:ins w:id="337" w:author="Jacob Houtman" w:date="2023-05-26T14:25:00Z">
        <w:r w:rsidR="003E6A45">
          <w:rPr>
            <w:rFonts w:cstheme="minorHAnsi"/>
            <w:sz w:val="28"/>
            <w:szCs w:val="28"/>
          </w:rPr>
          <w:t xml:space="preserve">20% of </w:t>
        </w:r>
      </w:ins>
      <w:ins w:id="338" w:author="Jacob Houtman" w:date="2023-05-26T14:12:00Z">
        <w:r w:rsidR="00967786">
          <w:rPr>
            <w:rFonts w:cstheme="minorHAnsi"/>
            <w:sz w:val="28"/>
            <w:szCs w:val="28"/>
          </w:rPr>
          <w:t>alive prawns were lost impacts estimates of survival. Number at start is the number of prawns in the treatment group at the start. True number alive is the number of prawns after the release stage that remain alive, including lost prawns. Observed total is all the prawns remaining in the trap after the experiment.</w:t>
        </w:r>
      </w:ins>
    </w:p>
    <w:p w14:paraId="09D00F7D" w14:textId="4C4FFE57" w:rsidR="00F05EEF" w:rsidRDefault="00F05EEF" w:rsidP="00FC1C9A">
      <w:pPr>
        <w:rPr>
          <w:ins w:id="339" w:author="Jacob Houtman" w:date="2023-05-26T14:36:00Z"/>
          <w:rFonts w:cstheme="minorHAnsi"/>
          <w:sz w:val="28"/>
          <w:szCs w:val="28"/>
        </w:rPr>
      </w:pPr>
    </w:p>
    <w:p w14:paraId="33DD25ED" w14:textId="4604B22A" w:rsidR="001030D9" w:rsidRDefault="001030D9" w:rsidP="00FC1C9A">
      <w:pPr>
        <w:rPr>
          <w:ins w:id="340" w:author="Jacob Houtman" w:date="2023-05-26T14:36:00Z"/>
          <w:rFonts w:cstheme="minorHAnsi"/>
          <w:sz w:val="28"/>
          <w:szCs w:val="28"/>
        </w:rPr>
      </w:pPr>
    </w:p>
    <w:p w14:paraId="3D33D085" w14:textId="07D3614D" w:rsidR="001030D9" w:rsidRDefault="001030D9" w:rsidP="00FC1C9A">
      <w:pPr>
        <w:rPr>
          <w:ins w:id="341" w:author="Jacob Houtman" w:date="2023-05-26T14:36:00Z"/>
          <w:rFonts w:cstheme="minorHAnsi"/>
          <w:sz w:val="28"/>
          <w:szCs w:val="28"/>
        </w:rPr>
      </w:pPr>
    </w:p>
    <w:p w14:paraId="5348786D" w14:textId="77777777" w:rsidR="001030D9" w:rsidRDefault="001030D9" w:rsidP="00FC1C9A">
      <w:pPr>
        <w:rPr>
          <w:ins w:id="342" w:author="Jacob Houtman" w:date="2023-05-26T13:48:00Z"/>
          <w:rFonts w:cstheme="minorHAnsi"/>
          <w:sz w:val="28"/>
          <w:szCs w:val="28"/>
        </w:rPr>
      </w:pPr>
    </w:p>
    <w:tbl>
      <w:tblPr>
        <w:tblStyle w:val="TableGrid"/>
        <w:tblW w:w="0" w:type="auto"/>
        <w:tblLook w:val="04A0" w:firstRow="1" w:lastRow="0" w:firstColumn="1" w:lastColumn="0" w:noHBand="0" w:noVBand="1"/>
      </w:tblPr>
      <w:tblGrid>
        <w:gridCol w:w="2337"/>
        <w:gridCol w:w="2337"/>
        <w:gridCol w:w="2338"/>
        <w:gridCol w:w="2338"/>
      </w:tblGrid>
      <w:tr w:rsidR="00FC1C9A" w14:paraId="20DD9F5C" w14:textId="77777777" w:rsidTr="00B86F04">
        <w:trPr>
          <w:ins w:id="343" w:author="Jacob Houtman" w:date="2023-05-26T13:48:00Z"/>
        </w:trPr>
        <w:tc>
          <w:tcPr>
            <w:tcW w:w="2337" w:type="dxa"/>
          </w:tcPr>
          <w:p w14:paraId="089132E8" w14:textId="77777777" w:rsidR="00FC1C9A" w:rsidRDefault="00FC1C9A" w:rsidP="00B86F04">
            <w:pPr>
              <w:rPr>
                <w:ins w:id="344" w:author="Jacob Houtman" w:date="2023-05-26T13:48:00Z"/>
                <w:rFonts w:cstheme="minorHAnsi"/>
                <w:sz w:val="28"/>
                <w:szCs w:val="28"/>
              </w:rPr>
            </w:pPr>
            <w:ins w:id="345" w:author="Jacob Houtman" w:date="2023-05-26T13:48:00Z">
              <w:r>
                <w:rPr>
                  <w:rFonts w:cstheme="minorHAnsi"/>
                  <w:sz w:val="28"/>
                  <w:szCs w:val="28"/>
                </w:rPr>
                <w:lastRenderedPageBreak/>
                <w:t>Treatment</w:t>
              </w:r>
            </w:ins>
          </w:p>
        </w:tc>
        <w:tc>
          <w:tcPr>
            <w:tcW w:w="2337" w:type="dxa"/>
          </w:tcPr>
          <w:p w14:paraId="455AABB9" w14:textId="77777777" w:rsidR="00FC1C9A" w:rsidRDefault="00FC1C9A" w:rsidP="00B86F04">
            <w:pPr>
              <w:rPr>
                <w:ins w:id="346" w:author="Jacob Houtman" w:date="2023-05-26T13:48:00Z"/>
                <w:rFonts w:cstheme="minorHAnsi"/>
                <w:sz w:val="28"/>
                <w:szCs w:val="28"/>
              </w:rPr>
            </w:pPr>
            <w:ins w:id="347" w:author="Jacob Houtman" w:date="2023-05-26T13:48:00Z">
              <w:r>
                <w:rPr>
                  <w:rFonts w:cstheme="minorHAnsi"/>
                  <w:sz w:val="28"/>
                  <w:szCs w:val="28"/>
                </w:rPr>
                <w:t>0</w:t>
              </w:r>
            </w:ins>
          </w:p>
        </w:tc>
        <w:tc>
          <w:tcPr>
            <w:tcW w:w="2338" w:type="dxa"/>
          </w:tcPr>
          <w:p w14:paraId="427AAFF3" w14:textId="77777777" w:rsidR="00FC1C9A" w:rsidRDefault="00FC1C9A" w:rsidP="00B86F04">
            <w:pPr>
              <w:rPr>
                <w:ins w:id="348" w:author="Jacob Houtman" w:date="2023-05-26T13:48:00Z"/>
                <w:rFonts w:cstheme="minorHAnsi"/>
                <w:sz w:val="28"/>
                <w:szCs w:val="28"/>
              </w:rPr>
            </w:pPr>
            <w:ins w:id="349" w:author="Jacob Houtman" w:date="2023-05-26T13:48:00Z">
              <w:r>
                <w:rPr>
                  <w:rFonts w:cstheme="minorHAnsi"/>
                  <w:sz w:val="28"/>
                  <w:szCs w:val="28"/>
                </w:rPr>
                <w:t>60</w:t>
              </w:r>
            </w:ins>
          </w:p>
        </w:tc>
        <w:tc>
          <w:tcPr>
            <w:tcW w:w="2338" w:type="dxa"/>
          </w:tcPr>
          <w:p w14:paraId="77BCCBA6" w14:textId="77777777" w:rsidR="00FC1C9A" w:rsidRDefault="00FC1C9A" w:rsidP="00B86F04">
            <w:pPr>
              <w:rPr>
                <w:ins w:id="350" w:author="Jacob Houtman" w:date="2023-05-26T13:48:00Z"/>
                <w:rFonts w:cstheme="minorHAnsi"/>
                <w:sz w:val="28"/>
                <w:szCs w:val="28"/>
              </w:rPr>
            </w:pPr>
            <w:ins w:id="351" w:author="Jacob Houtman" w:date="2023-05-26T13:48:00Z">
              <w:r>
                <w:rPr>
                  <w:rFonts w:cstheme="minorHAnsi"/>
                  <w:sz w:val="28"/>
                  <w:szCs w:val="28"/>
                </w:rPr>
                <w:t>120</w:t>
              </w:r>
            </w:ins>
          </w:p>
        </w:tc>
      </w:tr>
      <w:tr w:rsidR="00FC1C9A" w14:paraId="6DDF49C8" w14:textId="77777777" w:rsidTr="00B86F04">
        <w:trPr>
          <w:ins w:id="352" w:author="Jacob Houtman" w:date="2023-05-26T13:48:00Z"/>
        </w:trPr>
        <w:tc>
          <w:tcPr>
            <w:tcW w:w="2337" w:type="dxa"/>
          </w:tcPr>
          <w:p w14:paraId="7137503B" w14:textId="77777777" w:rsidR="00FC1C9A" w:rsidRDefault="00FC1C9A" w:rsidP="00B86F04">
            <w:pPr>
              <w:rPr>
                <w:ins w:id="353" w:author="Jacob Houtman" w:date="2023-05-26T13:48:00Z"/>
                <w:rFonts w:cstheme="minorHAnsi"/>
                <w:sz w:val="28"/>
                <w:szCs w:val="28"/>
              </w:rPr>
            </w:pPr>
            <w:ins w:id="354" w:author="Jacob Houtman" w:date="2023-05-26T13:48:00Z">
              <w:r>
                <w:rPr>
                  <w:rFonts w:cstheme="minorHAnsi"/>
                  <w:sz w:val="28"/>
                  <w:szCs w:val="28"/>
                </w:rPr>
                <w:t xml:space="preserve">Number at start </w:t>
              </w:r>
            </w:ins>
          </w:p>
        </w:tc>
        <w:tc>
          <w:tcPr>
            <w:tcW w:w="2337" w:type="dxa"/>
          </w:tcPr>
          <w:p w14:paraId="720DD008" w14:textId="77777777" w:rsidR="00FC1C9A" w:rsidRDefault="00FC1C9A" w:rsidP="00B86F04">
            <w:pPr>
              <w:rPr>
                <w:ins w:id="355" w:author="Jacob Houtman" w:date="2023-05-26T13:48:00Z"/>
                <w:rFonts w:cstheme="minorHAnsi"/>
                <w:sz w:val="28"/>
                <w:szCs w:val="28"/>
              </w:rPr>
            </w:pPr>
            <w:ins w:id="356" w:author="Jacob Houtman" w:date="2023-05-26T13:48:00Z">
              <w:r>
                <w:rPr>
                  <w:rFonts w:cstheme="minorHAnsi"/>
                  <w:sz w:val="28"/>
                  <w:szCs w:val="28"/>
                </w:rPr>
                <w:t>100</w:t>
              </w:r>
            </w:ins>
          </w:p>
        </w:tc>
        <w:tc>
          <w:tcPr>
            <w:tcW w:w="2338" w:type="dxa"/>
          </w:tcPr>
          <w:p w14:paraId="16F2B2A1" w14:textId="77777777" w:rsidR="00FC1C9A" w:rsidRDefault="00FC1C9A" w:rsidP="00B86F04">
            <w:pPr>
              <w:rPr>
                <w:ins w:id="357" w:author="Jacob Houtman" w:date="2023-05-26T13:48:00Z"/>
                <w:rFonts w:cstheme="minorHAnsi"/>
                <w:sz w:val="28"/>
                <w:szCs w:val="28"/>
              </w:rPr>
            </w:pPr>
            <w:ins w:id="358" w:author="Jacob Houtman" w:date="2023-05-26T13:48:00Z">
              <w:r>
                <w:rPr>
                  <w:rFonts w:cstheme="minorHAnsi"/>
                  <w:sz w:val="28"/>
                  <w:szCs w:val="28"/>
                </w:rPr>
                <w:t>100</w:t>
              </w:r>
            </w:ins>
          </w:p>
        </w:tc>
        <w:tc>
          <w:tcPr>
            <w:tcW w:w="2338" w:type="dxa"/>
          </w:tcPr>
          <w:p w14:paraId="77BB775E" w14:textId="77777777" w:rsidR="00FC1C9A" w:rsidRDefault="00FC1C9A" w:rsidP="00B86F04">
            <w:pPr>
              <w:rPr>
                <w:ins w:id="359" w:author="Jacob Houtman" w:date="2023-05-26T13:48:00Z"/>
                <w:rFonts w:cstheme="minorHAnsi"/>
                <w:sz w:val="28"/>
                <w:szCs w:val="28"/>
              </w:rPr>
            </w:pPr>
            <w:ins w:id="360" w:author="Jacob Houtman" w:date="2023-05-26T13:48:00Z">
              <w:r>
                <w:rPr>
                  <w:rFonts w:cstheme="minorHAnsi"/>
                  <w:sz w:val="28"/>
                  <w:szCs w:val="28"/>
                </w:rPr>
                <w:t>100</w:t>
              </w:r>
            </w:ins>
          </w:p>
        </w:tc>
      </w:tr>
      <w:tr w:rsidR="00FC1C9A" w14:paraId="3A3FB675" w14:textId="77777777" w:rsidTr="00B86F04">
        <w:trPr>
          <w:ins w:id="361" w:author="Jacob Houtman" w:date="2023-05-26T13:48:00Z"/>
        </w:trPr>
        <w:tc>
          <w:tcPr>
            <w:tcW w:w="2337" w:type="dxa"/>
          </w:tcPr>
          <w:p w14:paraId="2A1E6895" w14:textId="77777777" w:rsidR="00FC1C9A" w:rsidRDefault="00FC1C9A" w:rsidP="00B86F04">
            <w:pPr>
              <w:rPr>
                <w:ins w:id="362" w:author="Jacob Houtman" w:date="2023-05-26T13:48:00Z"/>
                <w:rFonts w:cstheme="minorHAnsi"/>
                <w:sz w:val="28"/>
                <w:szCs w:val="28"/>
              </w:rPr>
            </w:pPr>
            <w:ins w:id="363" w:author="Jacob Houtman" w:date="2023-05-26T13:48:00Z">
              <w:r>
                <w:rPr>
                  <w:rFonts w:cstheme="minorHAnsi"/>
                  <w:sz w:val="28"/>
                  <w:szCs w:val="28"/>
                </w:rPr>
                <w:t>True Alive</w:t>
              </w:r>
            </w:ins>
          </w:p>
        </w:tc>
        <w:tc>
          <w:tcPr>
            <w:tcW w:w="2337" w:type="dxa"/>
          </w:tcPr>
          <w:p w14:paraId="6B9ED765" w14:textId="77777777" w:rsidR="00FC1C9A" w:rsidRDefault="00FC1C9A" w:rsidP="00B86F04">
            <w:pPr>
              <w:rPr>
                <w:ins w:id="364" w:author="Jacob Houtman" w:date="2023-05-26T13:48:00Z"/>
                <w:rFonts w:cstheme="minorHAnsi"/>
                <w:sz w:val="28"/>
                <w:szCs w:val="28"/>
              </w:rPr>
            </w:pPr>
            <w:ins w:id="365" w:author="Jacob Houtman" w:date="2023-05-26T13:48:00Z">
              <w:r>
                <w:rPr>
                  <w:rFonts w:cstheme="minorHAnsi"/>
                  <w:sz w:val="28"/>
                  <w:szCs w:val="28"/>
                </w:rPr>
                <w:t>90</w:t>
              </w:r>
            </w:ins>
          </w:p>
        </w:tc>
        <w:tc>
          <w:tcPr>
            <w:tcW w:w="2338" w:type="dxa"/>
          </w:tcPr>
          <w:p w14:paraId="47BA3188" w14:textId="77777777" w:rsidR="00FC1C9A" w:rsidRDefault="00FC1C9A" w:rsidP="00B86F04">
            <w:pPr>
              <w:rPr>
                <w:ins w:id="366" w:author="Jacob Houtman" w:date="2023-05-26T13:48:00Z"/>
                <w:rFonts w:cstheme="minorHAnsi"/>
                <w:sz w:val="28"/>
                <w:szCs w:val="28"/>
              </w:rPr>
            </w:pPr>
            <w:ins w:id="367" w:author="Jacob Houtman" w:date="2023-05-26T13:48:00Z">
              <w:r>
                <w:rPr>
                  <w:rFonts w:cstheme="minorHAnsi"/>
                  <w:sz w:val="28"/>
                  <w:szCs w:val="28"/>
                </w:rPr>
                <w:t>60</w:t>
              </w:r>
            </w:ins>
          </w:p>
        </w:tc>
        <w:tc>
          <w:tcPr>
            <w:tcW w:w="2338" w:type="dxa"/>
          </w:tcPr>
          <w:p w14:paraId="4D0B015A" w14:textId="77777777" w:rsidR="00FC1C9A" w:rsidRDefault="00FC1C9A" w:rsidP="00B86F04">
            <w:pPr>
              <w:rPr>
                <w:ins w:id="368" w:author="Jacob Houtman" w:date="2023-05-26T13:48:00Z"/>
                <w:rFonts w:cstheme="minorHAnsi"/>
                <w:sz w:val="28"/>
                <w:szCs w:val="28"/>
              </w:rPr>
            </w:pPr>
            <w:ins w:id="369" w:author="Jacob Houtman" w:date="2023-05-26T13:48:00Z">
              <w:r>
                <w:rPr>
                  <w:rFonts w:cstheme="minorHAnsi"/>
                  <w:sz w:val="28"/>
                  <w:szCs w:val="28"/>
                </w:rPr>
                <w:t>10</w:t>
              </w:r>
            </w:ins>
          </w:p>
        </w:tc>
      </w:tr>
      <w:tr w:rsidR="00FC1C9A" w14:paraId="69DFF830" w14:textId="77777777" w:rsidTr="00B86F04">
        <w:trPr>
          <w:ins w:id="370" w:author="Jacob Houtman" w:date="2023-05-26T13:48:00Z"/>
        </w:trPr>
        <w:tc>
          <w:tcPr>
            <w:tcW w:w="2337" w:type="dxa"/>
          </w:tcPr>
          <w:p w14:paraId="39477B66" w14:textId="77777777" w:rsidR="00FC1C9A" w:rsidRPr="00E05B4F" w:rsidRDefault="00FC1C9A" w:rsidP="00B86F04">
            <w:pPr>
              <w:rPr>
                <w:ins w:id="371" w:author="Jacob Houtman" w:date="2023-05-26T13:48:00Z"/>
                <w:rFonts w:cstheme="minorHAnsi"/>
                <w:b/>
                <w:bCs/>
                <w:sz w:val="28"/>
                <w:szCs w:val="28"/>
                <w:rPrChange w:id="372" w:author="Jacob Houtman" w:date="2023-05-26T14:33:00Z">
                  <w:rPr>
                    <w:ins w:id="373" w:author="Jacob Houtman" w:date="2023-05-26T13:48:00Z"/>
                    <w:rFonts w:cstheme="minorHAnsi"/>
                    <w:sz w:val="28"/>
                    <w:szCs w:val="28"/>
                  </w:rPr>
                </w:rPrChange>
              </w:rPr>
            </w:pPr>
            <w:ins w:id="374" w:author="Jacob Houtman" w:date="2023-05-26T13:48:00Z">
              <w:r w:rsidRPr="00E05B4F">
                <w:rPr>
                  <w:rFonts w:cstheme="minorHAnsi"/>
                  <w:b/>
                  <w:bCs/>
                  <w:sz w:val="28"/>
                  <w:szCs w:val="28"/>
                  <w:rPrChange w:id="375" w:author="Jacob Houtman" w:date="2023-05-26T14:33:00Z">
                    <w:rPr>
                      <w:rFonts w:cstheme="minorHAnsi"/>
                      <w:sz w:val="28"/>
                      <w:szCs w:val="28"/>
                    </w:rPr>
                  </w:rPrChange>
                </w:rPr>
                <w:t>True survival rate</w:t>
              </w:r>
            </w:ins>
          </w:p>
        </w:tc>
        <w:tc>
          <w:tcPr>
            <w:tcW w:w="2337" w:type="dxa"/>
          </w:tcPr>
          <w:p w14:paraId="0655CA2E" w14:textId="77777777" w:rsidR="00FC1C9A" w:rsidRPr="00E05B4F" w:rsidRDefault="00FC1C9A" w:rsidP="00B86F04">
            <w:pPr>
              <w:rPr>
                <w:ins w:id="376" w:author="Jacob Houtman" w:date="2023-05-26T13:48:00Z"/>
                <w:rFonts w:cstheme="minorHAnsi"/>
                <w:b/>
                <w:bCs/>
                <w:sz w:val="28"/>
                <w:szCs w:val="28"/>
                <w:rPrChange w:id="377" w:author="Jacob Houtman" w:date="2023-05-26T14:33:00Z">
                  <w:rPr>
                    <w:ins w:id="378" w:author="Jacob Houtman" w:date="2023-05-26T13:48:00Z"/>
                    <w:rFonts w:cstheme="minorHAnsi"/>
                    <w:sz w:val="28"/>
                    <w:szCs w:val="28"/>
                  </w:rPr>
                </w:rPrChange>
              </w:rPr>
            </w:pPr>
            <w:ins w:id="379" w:author="Jacob Houtman" w:date="2023-05-26T13:48:00Z">
              <w:r w:rsidRPr="00E05B4F">
                <w:rPr>
                  <w:rFonts w:cstheme="minorHAnsi"/>
                  <w:b/>
                  <w:bCs/>
                  <w:sz w:val="28"/>
                  <w:szCs w:val="28"/>
                  <w:rPrChange w:id="380" w:author="Jacob Houtman" w:date="2023-05-26T14:33:00Z">
                    <w:rPr>
                      <w:rFonts w:cstheme="minorHAnsi"/>
                      <w:sz w:val="28"/>
                      <w:szCs w:val="28"/>
                    </w:rPr>
                  </w:rPrChange>
                </w:rPr>
                <w:t>0.9</w:t>
              </w:r>
            </w:ins>
          </w:p>
        </w:tc>
        <w:tc>
          <w:tcPr>
            <w:tcW w:w="2338" w:type="dxa"/>
          </w:tcPr>
          <w:p w14:paraId="2439FD30" w14:textId="77777777" w:rsidR="00FC1C9A" w:rsidRPr="00E05B4F" w:rsidRDefault="00FC1C9A" w:rsidP="00B86F04">
            <w:pPr>
              <w:rPr>
                <w:ins w:id="381" w:author="Jacob Houtman" w:date="2023-05-26T13:48:00Z"/>
                <w:rFonts w:cstheme="minorHAnsi"/>
                <w:b/>
                <w:bCs/>
                <w:sz w:val="28"/>
                <w:szCs w:val="28"/>
                <w:rPrChange w:id="382" w:author="Jacob Houtman" w:date="2023-05-26T14:33:00Z">
                  <w:rPr>
                    <w:ins w:id="383" w:author="Jacob Houtman" w:date="2023-05-26T13:48:00Z"/>
                    <w:rFonts w:cstheme="minorHAnsi"/>
                    <w:sz w:val="28"/>
                    <w:szCs w:val="28"/>
                  </w:rPr>
                </w:rPrChange>
              </w:rPr>
            </w:pPr>
            <w:ins w:id="384" w:author="Jacob Houtman" w:date="2023-05-26T13:48:00Z">
              <w:r w:rsidRPr="00E05B4F">
                <w:rPr>
                  <w:rFonts w:cstheme="minorHAnsi"/>
                  <w:b/>
                  <w:bCs/>
                  <w:sz w:val="28"/>
                  <w:szCs w:val="28"/>
                  <w:rPrChange w:id="385" w:author="Jacob Houtman" w:date="2023-05-26T14:33:00Z">
                    <w:rPr>
                      <w:rFonts w:cstheme="minorHAnsi"/>
                      <w:sz w:val="28"/>
                      <w:szCs w:val="28"/>
                    </w:rPr>
                  </w:rPrChange>
                </w:rPr>
                <w:t>0.6</w:t>
              </w:r>
            </w:ins>
          </w:p>
        </w:tc>
        <w:tc>
          <w:tcPr>
            <w:tcW w:w="2338" w:type="dxa"/>
          </w:tcPr>
          <w:p w14:paraId="5FB2CFEF" w14:textId="77777777" w:rsidR="00FC1C9A" w:rsidRPr="00E05B4F" w:rsidRDefault="00FC1C9A" w:rsidP="00B86F04">
            <w:pPr>
              <w:rPr>
                <w:ins w:id="386" w:author="Jacob Houtman" w:date="2023-05-26T13:48:00Z"/>
                <w:rFonts w:cstheme="minorHAnsi"/>
                <w:b/>
                <w:bCs/>
                <w:sz w:val="28"/>
                <w:szCs w:val="28"/>
                <w:rPrChange w:id="387" w:author="Jacob Houtman" w:date="2023-05-26T14:33:00Z">
                  <w:rPr>
                    <w:ins w:id="388" w:author="Jacob Houtman" w:date="2023-05-26T13:48:00Z"/>
                    <w:rFonts w:cstheme="minorHAnsi"/>
                    <w:sz w:val="28"/>
                    <w:szCs w:val="28"/>
                  </w:rPr>
                </w:rPrChange>
              </w:rPr>
            </w:pPr>
            <w:ins w:id="389" w:author="Jacob Houtman" w:date="2023-05-26T13:48:00Z">
              <w:r w:rsidRPr="00E05B4F">
                <w:rPr>
                  <w:rFonts w:cstheme="minorHAnsi"/>
                  <w:b/>
                  <w:bCs/>
                  <w:sz w:val="28"/>
                  <w:szCs w:val="28"/>
                  <w:rPrChange w:id="390" w:author="Jacob Houtman" w:date="2023-05-26T14:33:00Z">
                    <w:rPr>
                      <w:rFonts w:cstheme="minorHAnsi"/>
                      <w:sz w:val="28"/>
                      <w:szCs w:val="28"/>
                    </w:rPr>
                  </w:rPrChange>
                </w:rPr>
                <w:t>0.1</w:t>
              </w:r>
            </w:ins>
          </w:p>
        </w:tc>
      </w:tr>
      <w:tr w:rsidR="00FC1C9A" w14:paraId="395F4802" w14:textId="77777777" w:rsidTr="00B86F04">
        <w:trPr>
          <w:ins w:id="391" w:author="Jacob Houtman" w:date="2023-05-26T13:48:00Z"/>
        </w:trPr>
        <w:tc>
          <w:tcPr>
            <w:tcW w:w="2337" w:type="dxa"/>
          </w:tcPr>
          <w:p w14:paraId="504126A6" w14:textId="77777777" w:rsidR="00FC1C9A" w:rsidRDefault="00FC1C9A" w:rsidP="00B86F04">
            <w:pPr>
              <w:rPr>
                <w:ins w:id="392" w:author="Jacob Houtman" w:date="2023-05-26T13:48:00Z"/>
                <w:rFonts w:cstheme="minorHAnsi"/>
                <w:sz w:val="28"/>
                <w:szCs w:val="28"/>
              </w:rPr>
            </w:pPr>
            <w:ins w:id="393" w:author="Jacob Houtman" w:date="2023-05-26T13:48:00Z">
              <w:r>
                <w:rPr>
                  <w:rFonts w:cstheme="minorHAnsi"/>
                  <w:sz w:val="28"/>
                  <w:szCs w:val="28"/>
                </w:rPr>
                <w:t>Observed Total</w:t>
              </w:r>
            </w:ins>
          </w:p>
        </w:tc>
        <w:tc>
          <w:tcPr>
            <w:tcW w:w="2337" w:type="dxa"/>
          </w:tcPr>
          <w:p w14:paraId="6E7486A5" w14:textId="7BEDB389" w:rsidR="00FC1C9A" w:rsidRDefault="00FC1C9A" w:rsidP="00B86F04">
            <w:pPr>
              <w:rPr>
                <w:ins w:id="394" w:author="Jacob Houtman" w:date="2023-05-26T13:48:00Z"/>
                <w:rFonts w:cstheme="minorHAnsi"/>
                <w:sz w:val="28"/>
                <w:szCs w:val="28"/>
              </w:rPr>
            </w:pPr>
            <w:ins w:id="395" w:author="Jacob Houtman" w:date="2023-05-26T13:49:00Z">
              <w:r>
                <w:rPr>
                  <w:rFonts w:cstheme="minorHAnsi"/>
                  <w:sz w:val="28"/>
                  <w:szCs w:val="28"/>
                </w:rPr>
                <w:t>80</w:t>
              </w:r>
            </w:ins>
          </w:p>
        </w:tc>
        <w:tc>
          <w:tcPr>
            <w:tcW w:w="2338" w:type="dxa"/>
          </w:tcPr>
          <w:p w14:paraId="075E47B4" w14:textId="3B274DCB" w:rsidR="00FC1C9A" w:rsidRDefault="00FC1C9A" w:rsidP="00B86F04">
            <w:pPr>
              <w:rPr>
                <w:ins w:id="396" w:author="Jacob Houtman" w:date="2023-05-26T13:48:00Z"/>
                <w:rFonts w:cstheme="minorHAnsi"/>
                <w:sz w:val="28"/>
                <w:szCs w:val="28"/>
              </w:rPr>
            </w:pPr>
            <w:ins w:id="397" w:author="Jacob Houtman" w:date="2023-05-26T13:51:00Z">
              <w:r>
                <w:rPr>
                  <w:rFonts w:cstheme="minorHAnsi"/>
                  <w:sz w:val="28"/>
                  <w:szCs w:val="28"/>
                </w:rPr>
                <w:t>80</w:t>
              </w:r>
            </w:ins>
          </w:p>
        </w:tc>
        <w:tc>
          <w:tcPr>
            <w:tcW w:w="2338" w:type="dxa"/>
          </w:tcPr>
          <w:p w14:paraId="46F17D43" w14:textId="4CA8CADD" w:rsidR="00FC1C9A" w:rsidRDefault="00FC1C9A" w:rsidP="00B86F04">
            <w:pPr>
              <w:rPr>
                <w:ins w:id="398" w:author="Jacob Houtman" w:date="2023-05-26T13:48:00Z"/>
                <w:rFonts w:cstheme="minorHAnsi"/>
                <w:sz w:val="28"/>
                <w:szCs w:val="28"/>
              </w:rPr>
            </w:pPr>
            <w:ins w:id="399" w:author="Jacob Houtman" w:date="2023-05-26T13:51:00Z">
              <w:r>
                <w:rPr>
                  <w:rFonts w:cstheme="minorHAnsi"/>
                  <w:sz w:val="28"/>
                  <w:szCs w:val="28"/>
                </w:rPr>
                <w:t>80</w:t>
              </w:r>
            </w:ins>
          </w:p>
        </w:tc>
      </w:tr>
      <w:tr w:rsidR="00FC1C9A" w14:paraId="16FB07EB" w14:textId="77777777" w:rsidTr="00B86F04">
        <w:trPr>
          <w:ins w:id="400" w:author="Jacob Houtman" w:date="2023-05-26T13:48:00Z"/>
        </w:trPr>
        <w:tc>
          <w:tcPr>
            <w:tcW w:w="2337" w:type="dxa"/>
          </w:tcPr>
          <w:p w14:paraId="175A584F" w14:textId="77777777" w:rsidR="00FC1C9A" w:rsidRDefault="00FC1C9A" w:rsidP="00B86F04">
            <w:pPr>
              <w:rPr>
                <w:ins w:id="401" w:author="Jacob Houtman" w:date="2023-05-26T13:48:00Z"/>
                <w:rFonts w:cstheme="minorHAnsi"/>
                <w:sz w:val="28"/>
                <w:szCs w:val="28"/>
              </w:rPr>
            </w:pPr>
            <w:ins w:id="402" w:author="Jacob Houtman" w:date="2023-05-26T13:48:00Z">
              <w:r>
                <w:rPr>
                  <w:rFonts w:cstheme="minorHAnsi"/>
                  <w:sz w:val="28"/>
                  <w:szCs w:val="28"/>
                </w:rPr>
                <w:t>Observed Alive</w:t>
              </w:r>
            </w:ins>
          </w:p>
        </w:tc>
        <w:tc>
          <w:tcPr>
            <w:tcW w:w="2337" w:type="dxa"/>
          </w:tcPr>
          <w:p w14:paraId="7FFA9188" w14:textId="67C841B2" w:rsidR="00FC1C9A" w:rsidRDefault="00903509" w:rsidP="00B86F04">
            <w:pPr>
              <w:rPr>
                <w:ins w:id="403" w:author="Jacob Houtman" w:date="2023-05-26T13:48:00Z"/>
                <w:rFonts w:cstheme="minorHAnsi"/>
                <w:sz w:val="28"/>
                <w:szCs w:val="28"/>
              </w:rPr>
            </w:pPr>
            <w:ins w:id="404" w:author="Jacob Houtman" w:date="2023-05-26T13:54:00Z">
              <w:r>
                <w:rPr>
                  <w:rFonts w:cstheme="minorHAnsi"/>
                  <w:sz w:val="28"/>
                  <w:szCs w:val="28"/>
                </w:rPr>
                <w:t>72</w:t>
              </w:r>
            </w:ins>
          </w:p>
        </w:tc>
        <w:tc>
          <w:tcPr>
            <w:tcW w:w="2338" w:type="dxa"/>
          </w:tcPr>
          <w:p w14:paraId="4AAE0F82" w14:textId="02311B88" w:rsidR="00FC1C9A" w:rsidRDefault="00903509" w:rsidP="00B86F04">
            <w:pPr>
              <w:rPr>
                <w:ins w:id="405" w:author="Jacob Houtman" w:date="2023-05-26T13:48:00Z"/>
                <w:rFonts w:cstheme="minorHAnsi"/>
                <w:sz w:val="28"/>
                <w:szCs w:val="28"/>
              </w:rPr>
            </w:pPr>
            <w:ins w:id="406" w:author="Jacob Houtman" w:date="2023-05-26T13:54:00Z">
              <w:r>
                <w:rPr>
                  <w:rFonts w:cstheme="minorHAnsi"/>
                  <w:sz w:val="28"/>
                  <w:szCs w:val="28"/>
                </w:rPr>
                <w:t>48</w:t>
              </w:r>
            </w:ins>
          </w:p>
        </w:tc>
        <w:tc>
          <w:tcPr>
            <w:tcW w:w="2338" w:type="dxa"/>
          </w:tcPr>
          <w:p w14:paraId="1295C6DF" w14:textId="6334CFC6" w:rsidR="00FC1C9A" w:rsidRDefault="00903509" w:rsidP="00B86F04">
            <w:pPr>
              <w:rPr>
                <w:ins w:id="407" w:author="Jacob Houtman" w:date="2023-05-26T13:48:00Z"/>
                <w:rFonts w:cstheme="minorHAnsi"/>
                <w:sz w:val="28"/>
                <w:szCs w:val="28"/>
              </w:rPr>
            </w:pPr>
            <w:ins w:id="408" w:author="Jacob Houtman" w:date="2023-05-26T13:55:00Z">
              <w:r>
                <w:rPr>
                  <w:rFonts w:cstheme="minorHAnsi"/>
                  <w:sz w:val="28"/>
                  <w:szCs w:val="28"/>
                </w:rPr>
                <w:t>8</w:t>
              </w:r>
            </w:ins>
          </w:p>
        </w:tc>
      </w:tr>
      <w:tr w:rsidR="00FC1C9A" w14:paraId="7A8A5F6E" w14:textId="77777777" w:rsidTr="00B86F04">
        <w:trPr>
          <w:ins w:id="409" w:author="Jacob Houtman" w:date="2023-05-26T13:48:00Z"/>
        </w:trPr>
        <w:tc>
          <w:tcPr>
            <w:tcW w:w="2337" w:type="dxa"/>
          </w:tcPr>
          <w:p w14:paraId="376B90F9" w14:textId="77777777" w:rsidR="00FC1C9A" w:rsidRPr="00E05B4F" w:rsidRDefault="00FC1C9A" w:rsidP="00B86F04">
            <w:pPr>
              <w:rPr>
                <w:ins w:id="410" w:author="Jacob Houtman" w:date="2023-05-26T13:48:00Z"/>
                <w:rFonts w:cstheme="minorHAnsi"/>
                <w:b/>
                <w:bCs/>
                <w:sz w:val="28"/>
                <w:szCs w:val="28"/>
                <w:rPrChange w:id="411" w:author="Jacob Houtman" w:date="2023-05-26T14:33:00Z">
                  <w:rPr>
                    <w:ins w:id="412" w:author="Jacob Houtman" w:date="2023-05-26T13:48:00Z"/>
                    <w:rFonts w:cstheme="minorHAnsi"/>
                    <w:sz w:val="28"/>
                    <w:szCs w:val="28"/>
                  </w:rPr>
                </w:rPrChange>
              </w:rPr>
            </w:pPr>
            <w:ins w:id="413" w:author="Jacob Houtman" w:date="2023-05-26T13:48:00Z">
              <w:r w:rsidRPr="00E05B4F">
                <w:rPr>
                  <w:rFonts w:cstheme="minorHAnsi"/>
                  <w:b/>
                  <w:bCs/>
                  <w:sz w:val="28"/>
                  <w:szCs w:val="28"/>
                  <w:rPrChange w:id="414" w:author="Jacob Houtman" w:date="2023-05-26T14:33:00Z">
                    <w:rPr>
                      <w:rFonts w:cstheme="minorHAnsi"/>
                      <w:sz w:val="28"/>
                      <w:szCs w:val="28"/>
                    </w:rPr>
                  </w:rPrChange>
                </w:rPr>
                <w:t>Observed survival rate</w:t>
              </w:r>
            </w:ins>
          </w:p>
        </w:tc>
        <w:tc>
          <w:tcPr>
            <w:tcW w:w="2337" w:type="dxa"/>
          </w:tcPr>
          <w:p w14:paraId="34A568B0" w14:textId="1FEEC1D2" w:rsidR="00FC1C9A" w:rsidRPr="00E05B4F" w:rsidRDefault="00903509" w:rsidP="00B86F04">
            <w:pPr>
              <w:rPr>
                <w:ins w:id="415" w:author="Jacob Houtman" w:date="2023-05-26T13:48:00Z"/>
                <w:rFonts w:cstheme="minorHAnsi"/>
                <w:b/>
                <w:bCs/>
                <w:sz w:val="28"/>
                <w:szCs w:val="28"/>
                <w:rPrChange w:id="416" w:author="Jacob Houtman" w:date="2023-05-26T14:33:00Z">
                  <w:rPr>
                    <w:ins w:id="417" w:author="Jacob Houtman" w:date="2023-05-26T13:48:00Z"/>
                    <w:rFonts w:cstheme="minorHAnsi"/>
                    <w:sz w:val="28"/>
                    <w:szCs w:val="28"/>
                  </w:rPr>
                </w:rPrChange>
              </w:rPr>
            </w:pPr>
            <w:ins w:id="418" w:author="Jacob Houtman" w:date="2023-05-26T13:55:00Z">
              <w:r w:rsidRPr="00E05B4F">
                <w:rPr>
                  <w:rFonts w:cstheme="minorHAnsi"/>
                  <w:b/>
                  <w:bCs/>
                  <w:sz w:val="28"/>
                  <w:szCs w:val="28"/>
                  <w:rPrChange w:id="419" w:author="Jacob Houtman" w:date="2023-05-26T14:33:00Z">
                    <w:rPr>
                      <w:rFonts w:cstheme="minorHAnsi"/>
                      <w:sz w:val="28"/>
                      <w:szCs w:val="28"/>
                    </w:rPr>
                  </w:rPrChange>
                </w:rPr>
                <w:t>0.9</w:t>
              </w:r>
            </w:ins>
          </w:p>
        </w:tc>
        <w:tc>
          <w:tcPr>
            <w:tcW w:w="2338" w:type="dxa"/>
          </w:tcPr>
          <w:p w14:paraId="48AE05AC" w14:textId="1B7BCF25" w:rsidR="00FC1C9A" w:rsidRPr="00E05B4F" w:rsidRDefault="00903509" w:rsidP="00B86F04">
            <w:pPr>
              <w:rPr>
                <w:ins w:id="420" w:author="Jacob Houtman" w:date="2023-05-26T13:48:00Z"/>
                <w:rFonts w:cstheme="minorHAnsi"/>
                <w:b/>
                <w:bCs/>
                <w:sz w:val="28"/>
                <w:szCs w:val="28"/>
                <w:rPrChange w:id="421" w:author="Jacob Houtman" w:date="2023-05-26T14:33:00Z">
                  <w:rPr>
                    <w:ins w:id="422" w:author="Jacob Houtman" w:date="2023-05-26T13:48:00Z"/>
                    <w:rFonts w:cstheme="minorHAnsi"/>
                    <w:sz w:val="28"/>
                    <w:szCs w:val="28"/>
                  </w:rPr>
                </w:rPrChange>
              </w:rPr>
            </w:pPr>
            <w:ins w:id="423" w:author="Jacob Houtman" w:date="2023-05-26T13:55:00Z">
              <w:r w:rsidRPr="00E05B4F">
                <w:rPr>
                  <w:rFonts w:cstheme="minorHAnsi"/>
                  <w:b/>
                  <w:bCs/>
                  <w:sz w:val="28"/>
                  <w:szCs w:val="28"/>
                  <w:rPrChange w:id="424" w:author="Jacob Houtman" w:date="2023-05-26T14:33:00Z">
                    <w:rPr>
                      <w:rFonts w:cstheme="minorHAnsi"/>
                      <w:sz w:val="28"/>
                      <w:szCs w:val="28"/>
                    </w:rPr>
                  </w:rPrChange>
                </w:rPr>
                <w:t>0.6</w:t>
              </w:r>
            </w:ins>
          </w:p>
        </w:tc>
        <w:tc>
          <w:tcPr>
            <w:tcW w:w="2338" w:type="dxa"/>
          </w:tcPr>
          <w:p w14:paraId="571C7A3D" w14:textId="299E1F6A" w:rsidR="00FC1C9A" w:rsidRPr="00E05B4F" w:rsidRDefault="00903509" w:rsidP="00B86F04">
            <w:pPr>
              <w:rPr>
                <w:ins w:id="425" w:author="Jacob Houtman" w:date="2023-05-26T13:48:00Z"/>
                <w:rFonts w:cstheme="minorHAnsi"/>
                <w:b/>
                <w:bCs/>
                <w:sz w:val="28"/>
                <w:szCs w:val="28"/>
                <w:rPrChange w:id="426" w:author="Jacob Houtman" w:date="2023-05-26T14:33:00Z">
                  <w:rPr>
                    <w:ins w:id="427" w:author="Jacob Houtman" w:date="2023-05-26T13:48:00Z"/>
                    <w:rFonts w:cstheme="minorHAnsi"/>
                    <w:sz w:val="28"/>
                    <w:szCs w:val="28"/>
                  </w:rPr>
                </w:rPrChange>
              </w:rPr>
            </w:pPr>
            <w:ins w:id="428" w:author="Jacob Houtman" w:date="2023-05-26T13:55:00Z">
              <w:r w:rsidRPr="00E05B4F">
                <w:rPr>
                  <w:rFonts w:cstheme="minorHAnsi"/>
                  <w:b/>
                  <w:bCs/>
                  <w:sz w:val="28"/>
                  <w:szCs w:val="28"/>
                  <w:rPrChange w:id="429" w:author="Jacob Houtman" w:date="2023-05-26T14:33:00Z">
                    <w:rPr>
                      <w:rFonts w:cstheme="minorHAnsi"/>
                      <w:sz w:val="28"/>
                      <w:szCs w:val="28"/>
                    </w:rPr>
                  </w:rPrChange>
                </w:rPr>
                <w:t>0.1</w:t>
              </w:r>
            </w:ins>
          </w:p>
        </w:tc>
      </w:tr>
    </w:tbl>
    <w:p w14:paraId="02FB489D" w14:textId="480AED40" w:rsidR="00FC1C9A" w:rsidRDefault="00FC1C9A" w:rsidP="0030743F">
      <w:pPr>
        <w:rPr>
          <w:ins w:id="430" w:author="Jacob Houtman" w:date="2023-05-26T14:04:00Z"/>
          <w:rFonts w:cstheme="minorHAnsi"/>
          <w:sz w:val="28"/>
          <w:szCs w:val="28"/>
        </w:rPr>
      </w:pPr>
    </w:p>
    <w:p w14:paraId="663C860A" w14:textId="346CC861" w:rsidR="00F05EEF" w:rsidRDefault="00F05EEF" w:rsidP="0030743F">
      <w:pPr>
        <w:rPr>
          <w:ins w:id="431" w:author="Jacob Houtman" w:date="2023-05-26T13:04:00Z"/>
          <w:rFonts w:cstheme="minorHAnsi"/>
          <w:sz w:val="28"/>
          <w:szCs w:val="28"/>
        </w:rPr>
      </w:pPr>
      <w:ins w:id="432" w:author="Jacob Houtman" w:date="2023-05-26T14:04:00Z">
        <w:r>
          <w:rPr>
            <w:rFonts w:cstheme="minorHAnsi"/>
            <w:sz w:val="28"/>
            <w:szCs w:val="28"/>
          </w:rPr>
          <w:t>Table 3.</w:t>
        </w:r>
      </w:ins>
      <w:ins w:id="433" w:author="Jacob Houtman" w:date="2023-05-26T14:34:00Z">
        <w:r w:rsidR="001030D9" w:rsidRPr="001030D9">
          <w:rPr>
            <w:rFonts w:cstheme="minorHAnsi"/>
            <w:sz w:val="28"/>
            <w:szCs w:val="28"/>
          </w:rPr>
          <w:t xml:space="preserve"> </w:t>
        </w:r>
        <w:r w:rsidR="001030D9">
          <w:rPr>
            <w:rFonts w:cstheme="minorHAnsi"/>
            <w:sz w:val="28"/>
            <w:szCs w:val="28"/>
          </w:rPr>
          <w:t xml:space="preserve">Alive and dead prawns may have been lost at different rates. This table shows how a scenario where dead and alive were lost </w:t>
        </w:r>
      </w:ins>
      <w:ins w:id="434" w:author="Jacob Houtman" w:date="2023-05-26T14:35:00Z">
        <w:r w:rsidR="001030D9">
          <w:rPr>
            <w:rFonts w:cstheme="minorHAnsi"/>
            <w:sz w:val="28"/>
            <w:szCs w:val="28"/>
          </w:rPr>
          <w:t xml:space="preserve">at the same rate (20%) </w:t>
        </w:r>
      </w:ins>
      <w:ins w:id="435" w:author="Jacob Houtman" w:date="2023-05-26T14:36:00Z">
        <w:r w:rsidR="001030D9">
          <w:rPr>
            <w:rFonts w:cstheme="minorHAnsi"/>
            <w:sz w:val="28"/>
            <w:szCs w:val="28"/>
          </w:rPr>
          <w:t>impacts</w:t>
        </w:r>
      </w:ins>
      <w:ins w:id="436" w:author="Jacob Houtman" w:date="2023-05-26T14:34:00Z">
        <w:r w:rsidR="001030D9">
          <w:rPr>
            <w:rFonts w:cstheme="minorHAnsi"/>
            <w:sz w:val="28"/>
            <w:szCs w:val="28"/>
          </w:rPr>
          <w:t xml:space="preserve"> estimates of survival. Number at start is the number of prawns in the treatment group at the start. True number alive is the number of prawns after the </w:t>
        </w:r>
      </w:ins>
      <w:ins w:id="437" w:author="Jacob Houtman" w:date="2023-05-26T14:36:00Z">
        <w:r w:rsidR="001030D9">
          <w:rPr>
            <w:rFonts w:cstheme="minorHAnsi"/>
            <w:sz w:val="28"/>
            <w:szCs w:val="28"/>
          </w:rPr>
          <w:t>release</w:t>
        </w:r>
      </w:ins>
      <w:ins w:id="438" w:author="Jacob Houtman" w:date="2023-05-26T14:34:00Z">
        <w:r w:rsidR="001030D9">
          <w:rPr>
            <w:rFonts w:cstheme="minorHAnsi"/>
            <w:sz w:val="28"/>
            <w:szCs w:val="28"/>
          </w:rPr>
          <w:t xml:space="preserve"> stage that remain alive, including lost prawns. Observed total is all the prawns remaining in the trap after the experiment.</w:t>
        </w:r>
      </w:ins>
    </w:p>
    <w:p w14:paraId="0EB594AE" w14:textId="671595C6" w:rsidR="00F1727D" w:rsidRDefault="00F1727D" w:rsidP="0030743F">
      <w:pPr>
        <w:rPr>
          <w:ins w:id="439" w:author="Jacob Houtman" w:date="2023-05-26T13:04:00Z"/>
          <w:rFonts w:cstheme="minorHAnsi"/>
          <w:sz w:val="28"/>
          <w:szCs w:val="28"/>
        </w:rPr>
      </w:pPr>
    </w:p>
    <w:p w14:paraId="421FC078" w14:textId="77777777" w:rsidR="00F1727D" w:rsidRPr="004C5563" w:rsidRDefault="00F1727D" w:rsidP="0030743F">
      <w:pPr>
        <w:rPr>
          <w:rFonts w:cstheme="minorHAnsi"/>
          <w:sz w:val="28"/>
          <w:szCs w:val="28"/>
        </w:rPr>
      </w:pPr>
    </w:p>
    <w:p w14:paraId="3B04CB7A" w14:textId="19B3D736" w:rsidR="003C1FD8" w:rsidRPr="004C5563" w:rsidDel="00701AB8" w:rsidRDefault="003C1FD8" w:rsidP="0030743F">
      <w:pPr>
        <w:rPr>
          <w:del w:id="440" w:author="Emma Atkinson" w:date="2023-05-26T16:18:00Z"/>
          <w:rFonts w:cstheme="minorHAnsi"/>
          <w:b/>
          <w:bCs/>
          <w:sz w:val="28"/>
          <w:szCs w:val="28"/>
        </w:rPr>
      </w:pPr>
      <w:proofErr w:type="spellStart"/>
      <w:r w:rsidRPr="004C5563">
        <w:rPr>
          <w:rFonts w:cstheme="minorHAnsi"/>
          <w:b/>
          <w:bCs/>
          <w:sz w:val="28"/>
          <w:szCs w:val="28"/>
        </w:rPr>
        <w:t>Unbanded</w:t>
      </w:r>
      <w:proofErr w:type="spellEnd"/>
      <w:ins w:id="441" w:author="Emma Atkinson" w:date="2023-05-26T16:18:00Z">
        <w:r w:rsidR="00701AB8">
          <w:rPr>
            <w:rFonts w:cstheme="minorHAnsi"/>
            <w:b/>
            <w:bCs/>
            <w:sz w:val="28"/>
            <w:szCs w:val="28"/>
          </w:rPr>
          <w:t xml:space="preserve"> prawns</w:t>
        </w:r>
      </w:ins>
    </w:p>
    <w:p w14:paraId="0C0FD1AF" w14:textId="55EBEF41" w:rsidR="003C1FD8" w:rsidRPr="004C5563" w:rsidRDefault="003C1FD8" w:rsidP="0030743F">
      <w:pPr>
        <w:rPr>
          <w:rFonts w:cstheme="minorHAnsi"/>
          <w:sz w:val="28"/>
          <w:szCs w:val="28"/>
        </w:rPr>
      </w:pPr>
    </w:p>
    <w:p w14:paraId="574671CB" w14:textId="68B3D851" w:rsidR="003C1FD8" w:rsidRPr="004C5563" w:rsidRDefault="003C1FD8" w:rsidP="0030743F">
      <w:pPr>
        <w:rPr>
          <w:rFonts w:cstheme="minorHAnsi"/>
          <w:sz w:val="28"/>
          <w:szCs w:val="28"/>
        </w:rPr>
      </w:pPr>
      <w:r w:rsidRPr="004C5563">
        <w:rPr>
          <w:rFonts w:cstheme="minorHAnsi"/>
          <w:sz w:val="28"/>
          <w:szCs w:val="28"/>
        </w:rPr>
        <w:t>Some prawns lost their bands</w:t>
      </w:r>
      <w:r w:rsidR="00F1727D">
        <w:rPr>
          <w:rFonts w:cstheme="minorHAnsi"/>
          <w:sz w:val="28"/>
          <w:szCs w:val="28"/>
        </w:rPr>
        <w:t xml:space="preserve"> (Figure 5)</w:t>
      </w:r>
      <w:r w:rsidR="00F73074" w:rsidRPr="004C5563">
        <w:rPr>
          <w:rFonts w:cstheme="minorHAnsi"/>
          <w:sz w:val="28"/>
          <w:szCs w:val="28"/>
        </w:rPr>
        <w:t xml:space="preserve">. We can’t know what treatment they were from. </w:t>
      </w:r>
      <w:del w:id="442" w:author="Jacob Houtman" w:date="2023-05-26T16:00:00Z">
        <w:r w:rsidR="00F73074" w:rsidRPr="004C5563" w:rsidDel="00086648">
          <w:rPr>
            <w:rFonts w:cstheme="minorHAnsi"/>
            <w:sz w:val="28"/>
            <w:szCs w:val="28"/>
          </w:rPr>
          <w:delText>We are planning on excluding them.</w:delText>
        </w:r>
      </w:del>
    </w:p>
    <w:p w14:paraId="78F96A69" w14:textId="13743908" w:rsidR="00F73074" w:rsidRPr="004C5563" w:rsidRDefault="00F73074" w:rsidP="0030743F">
      <w:pPr>
        <w:rPr>
          <w:rFonts w:cstheme="minorHAnsi"/>
          <w:sz w:val="28"/>
          <w:szCs w:val="28"/>
        </w:rPr>
      </w:pPr>
    </w:p>
    <w:p w14:paraId="2887B4D1" w14:textId="75FD50F0" w:rsidR="00852A24" w:rsidDel="00701AB8" w:rsidRDefault="004E18A4" w:rsidP="0030743F">
      <w:pPr>
        <w:rPr>
          <w:del w:id="443" w:author="Emma Atkinson" w:date="2023-05-26T16:18:00Z"/>
          <w:rFonts w:cstheme="minorHAnsi"/>
          <w:sz w:val="28"/>
          <w:szCs w:val="28"/>
        </w:rPr>
      </w:pPr>
      <w:ins w:id="444" w:author="Jacob Houtman" w:date="2023-05-26T15:51:00Z">
        <w:r w:rsidRPr="00701AB8">
          <w:rPr>
            <w:rFonts w:cstheme="minorHAnsi"/>
            <w:b/>
            <w:bCs/>
            <w:sz w:val="28"/>
            <w:szCs w:val="28"/>
            <w:rPrChange w:id="445" w:author="Emma Atkinson" w:date="2023-05-26T16:18:00Z">
              <w:rPr>
                <w:rFonts w:cstheme="minorHAnsi"/>
                <w:sz w:val="28"/>
                <w:szCs w:val="28"/>
              </w:rPr>
            </w:rPrChange>
          </w:rPr>
          <w:t>Question:</w:t>
        </w:r>
        <w:r>
          <w:rPr>
            <w:rFonts w:cstheme="minorHAnsi"/>
            <w:sz w:val="28"/>
            <w:szCs w:val="28"/>
          </w:rPr>
          <w:t xml:space="preserve"> </w:t>
        </w:r>
      </w:ins>
      <w:r w:rsidR="00F73074" w:rsidRPr="004C5563">
        <w:rPr>
          <w:rFonts w:cstheme="minorHAnsi"/>
          <w:sz w:val="28"/>
          <w:szCs w:val="28"/>
        </w:rPr>
        <w:t xml:space="preserve">How will this impact survival estimates? </w:t>
      </w:r>
      <w:r w:rsidR="00852A24" w:rsidRPr="004C5563">
        <w:rPr>
          <w:rFonts w:cstheme="minorHAnsi"/>
          <w:sz w:val="28"/>
          <w:szCs w:val="28"/>
        </w:rPr>
        <w:t xml:space="preserve">Should we perform a formal analysis on </w:t>
      </w:r>
      <w:proofErr w:type="spellStart"/>
      <w:r w:rsidR="00852A24" w:rsidRPr="004C5563">
        <w:rPr>
          <w:rFonts w:cstheme="minorHAnsi"/>
          <w:sz w:val="28"/>
          <w:szCs w:val="28"/>
        </w:rPr>
        <w:t>Unbanded</w:t>
      </w:r>
      <w:proofErr w:type="spellEnd"/>
      <w:r w:rsidR="00852A24" w:rsidRPr="004C5563">
        <w:rPr>
          <w:rFonts w:cstheme="minorHAnsi"/>
          <w:sz w:val="28"/>
          <w:szCs w:val="28"/>
        </w:rPr>
        <w:t xml:space="preserve"> vs Treatment?</w:t>
      </w:r>
    </w:p>
    <w:p w14:paraId="35E55049" w14:textId="3945C89A" w:rsidR="001903D7" w:rsidRDefault="001903D7" w:rsidP="0030743F">
      <w:pPr>
        <w:rPr>
          <w:rFonts w:cstheme="minorHAnsi"/>
          <w:sz w:val="28"/>
          <w:szCs w:val="28"/>
        </w:rPr>
      </w:pPr>
    </w:p>
    <w:p w14:paraId="452D8BBE" w14:textId="5829AD7A" w:rsidR="001903D7" w:rsidRDefault="00701AB8" w:rsidP="0030743F">
      <w:pPr>
        <w:rPr>
          <w:rFonts w:cstheme="minorHAnsi"/>
          <w:sz w:val="28"/>
          <w:szCs w:val="28"/>
        </w:rPr>
      </w:pPr>
      <w:ins w:id="446" w:author="Emma Atkinson" w:date="2023-05-26T16:18:00Z">
        <w:r w:rsidRPr="00701AB8">
          <w:rPr>
            <w:rFonts w:cstheme="minorHAnsi"/>
            <w:b/>
            <w:bCs/>
            <w:sz w:val="28"/>
            <w:szCs w:val="28"/>
            <w:rPrChange w:id="447" w:author="Emma Atkinson" w:date="2023-05-26T16:18:00Z">
              <w:rPr>
                <w:rFonts w:cstheme="minorHAnsi"/>
                <w:sz w:val="28"/>
                <w:szCs w:val="28"/>
              </w:rPr>
            </w:rPrChange>
          </w:rPr>
          <w:t>Proposed a</w:t>
        </w:r>
      </w:ins>
      <w:ins w:id="448" w:author="Jacob Houtman" w:date="2023-05-26T15:51:00Z">
        <w:del w:id="449" w:author="Emma Atkinson" w:date="2023-05-26T16:18:00Z">
          <w:r w:rsidR="004E18A4" w:rsidRPr="00701AB8" w:rsidDel="00701AB8">
            <w:rPr>
              <w:rFonts w:cstheme="minorHAnsi"/>
              <w:b/>
              <w:bCs/>
              <w:sz w:val="28"/>
              <w:szCs w:val="28"/>
              <w:rPrChange w:id="450" w:author="Emma Atkinson" w:date="2023-05-26T16:18:00Z">
                <w:rPr>
                  <w:rFonts w:cstheme="minorHAnsi"/>
                  <w:sz w:val="28"/>
                  <w:szCs w:val="28"/>
                </w:rPr>
              </w:rPrChange>
            </w:rPr>
            <w:delText>A</w:delText>
          </w:r>
        </w:del>
        <w:r w:rsidR="004E18A4" w:rsidRPr="00701AB8">
          <w:rPr>
            <w:rFonts w:cstheme="minorHAnsi"/>
            <w:b/>
            <w:bCs/>
            <w:sz w:val="28"/>
            <w:szCs w:val="28"/>
            <w:rPrChange w:id="451" w:author="Emma Atkinson" w:date="2023-05-26T16:18:00Z">
              <w:rPr>
                <w:rFonts w:cstheme="minorHAnsi"/>
                <w:sz w:val="28"/>
                <w:szCs w:val="28"/>
              </w:rPr>
            </w:rPrChange>
          </w:rPr>
          <w:t>nswer:</w:t>
        </w:r>
        <w:r w:rsidR="004E18A4">
          <w:rPr>
            <w:rFonts w:cstheme="minorHAnsi"/>
            <w:sz w:val="28"/>
            <w:szCs w:val="28"/>
          </w:rPr>
          <w:t xml:space="preserve"> </w:t>
        </w:r>
      </w:ins>
      <w:ins w:id="452" w:author="Jacob Houtman" w:date="2023-05-26T15:28:00Z">
        <w:r w:rsidR="00FF7870">
          <w:rPr>
            <w:rFonts w:cstheme="minorHAnsi"/>
            <w:sz w:val="28"/>
            <w:szCs w:val="28"/>
          </w:rPr>
          <w:t xml:space="preserve">Our current answer </w:t>
        </w:r>
      </w:ins>
      <w:del w:id="453" w:author="Jacob Houtman" w:date="2023-05-26T15:28:00Z">
        <w:r w:rsidR="001903D7" w:rsidDel="00FF7870">
          <w:rPr>
            <w:rFonts w:cstheme="minorHAnsi"/>
            <w:sz w:val="28"/>
            <w:szCs w:val="28"/>
          </w:rPr>
          <w:delText>We are comfortable with t</w:delText>
        </w:r>
      </w:del>
      <w:ins w:id="454" w:author="Jacob Houtman" w:date="2023-05-26T15:28:00Z">
        <w:r w:rsidR="00FF7870">
          <w:rPr>
            <w:rFonts w:cstheme="minorHAnsi"/>
            <w:sz w:val="28"/>
            <w:szCs w:val="28"/>
          </w:rPr>
          <w:t>is to make the</w:t>
        </w:r>
      </w:ins>
      <w:del w:id="455" w:author="Jacob Houtman" w:date="2023-05-26T15:28:00Z">
        <w:r w:rsidR="001903D7" w:rsidDel="00FF7870">
          <w:rPr>
            <w:rFonts w:cstheme="minorHAnsi"/>
            <w:sz w:val="28"/>
            <w:szCs w:val="28"/>
          </w:rPr>
          <w:delText>he</w:delText>
        </w:r>
      </w:del>
      <w:r w:rsidR="001903D7">
        <w:rPr>
          <w:rFonts w:cstheme="minorHAnsi"/>
          <w:sz w:val="28"/>
          <w:szCs w:val="28"/>
        </w:rPr>
        <w:t xml:space="preserve"> assumption that the probability a prawn lost its band is random </w:t>
      </w:r>
      <w:proofErr w:type="gramStart"/>
      <w:r w:rsidR="001903D7">
        <w:rPr>
          <w:rFonts w:cstheme="minorHAnsi"/>
          <w:sz w:val="28"/>
          <w:szCs w:val="28"/>
        </w:rPr>
        <w:t>with regard to</w:t>
      </w:r>
      <w:proofErr w:type="gramEnd"/>
      <w:r w:rsidR="001903D7">
        <w:rPr>
          <w:rFonts w:cstheme="minorHAnsi"/>
          <w:sz w:val="28"/>
          <w:szCs w:val="28"/>
        </w:rPr>
        <w:t xml:space="preserve"> treatment, alive or dead, etc. We plan to ignore </w:t>
      </w:r>
      <w:proofErr w:type="spellStart"/>
      <w:r w:rsidR="001903D7">
        <w:rPr>
          <w:rFonts w:cstheme="minorHAnsi"/>
          <w:sz w:val="28"/>
          <w:szCs w:val="28"/>
        </w:rPr>
        <w:t>unbanded</w:t>
      </w:r>
      <w:proofErr w:type="spellEnd"/>
      <w:r w:rsidR="001903D7">
        <w:rPr>
          <w:rFonts w:cstheme="minorHAnsi"/>
          <w:sz w:val="28"/>
          <w:szCs w:val="28"/>
        </w:rPr>
        <w:t xml:space="preserve"> prawns.</w:t>
      </w:r>
    </w:p>
    <w:p w14:paraId="1F1E4859" w14:textId="67CA4330" w:rsidR="00B2773A" w:rsidRDefault="00B2773A" w:rsidP="0030743F">
      <w:pPr>
        <w:rPr>
          <w:rFonts w:cstheme="minorHAnsi"/>
          <w:sz w:val="28"/>
          <w:szCs w:val="28"/>
        </w:rPr>
      </w:pPr>
    </w:p>
    <w:p w14:paraId="4EA5527A" w14:textId="2961A496" w:rsidR="00063AE5" w:rsidRDefault="00B2773A" w:rsidP="0030743F">
      <w:pPr>
        <w:rPr>
          <w:rFonts w:cstheme="minorHAnsi"/>
          <w:noProof/>
          <w:sz w:val="28"/>
          <w:szCs w:val="28"/>
        </w:rPr>
      </w:pPr>
      <w:r>
        <w:rPr>
          <w:rFonts w:cstheme="minorHAnsi"/>
          <w:noProof/>
          <w:sz w:val="28"/>
          <w:szCs w:val="28"/>
        </w:rPr>
        <w:lastRenderedPageBreak/>
        <w:drawing>
          <wp:inline distT="0" distB="0" distL="0" distR="0" wp14:anchorId="4464E0A6" wp14:editId="5F065364">
            <wp:extent cx="5207000" cy="5207000"/>
            <wp:effectExtent l="0" t="0" r="0" b="0"/>
            <wp:docPr id="4" name="Picture 4" descr="A picture containing diagram,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diagram, design&#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207000" cy="5207000"/>
                    </a:xfrm>
                    <a:prstGeom prst="rect">
                      <a:avLst/>
                    </a:prstGeom>
                  </pic:spPr>
                </pic:pic>
              </a:graphicData>
            </a:graphic>
          </wp:inline>
        </w:drawing>
      </w:r>
    </w:p>
    <w:p w14:paraId="42EC8882" w14:textId="073DCC21" w:rsidR="005E279C" w:rsidRDefault="005E279C" w:rsidP="005E279C">
      <w:pPr>
        <w:rPr>
          <w:rFonts w:cstheme="minorHAnsi"/>
          <w:noProof/>
          <w:sz w:val="28"/>
          <w:szCs w:val="28"/>
        </w:rPr>
      </w:pPr>
    </w:p>
    <w:p w14:paraId="68CCCCDA" w14:textId="418AC635" w:rsidR="005E279C" w:rsidRPr="005E279C" w:rsidDel="00086648" w:rsidRDefault="005E279C" w:rsidP="005E279C">
      <w:pPr>
        <w:rPr>
          <w:del w:id="456" w:author="Jacob Houtman" w:date="2023-05-26T16:01:00Z"/>
          <w:rFonts w:cstheme="minorHAnsi"/>
          <w:sz w:val="28"/>
          <w:szCs w:val="28"/>
        </w:rPr>
      </w:pPr>
      <w:r>
        <w:rPr>
          <w:rFonts w:cstheme="minorHAnsi"/>
          <w:sz w:val="28"/>
          <w:szCs w:val="28"/>
        </w:rPr>
        <w:t xml:space="preserve">Figure </w:t>
      </w:r>
      <w:r w:rsidR="00C372FF">
        <w:rPr>
          <w:rFonts w:cstheme="minorHAnsi"/>
          <w:sz w:val="28"/>
          <w:szCs w:val="28"/>
        </w:rPr>
        <w:t>5</w:t>
      </w:r>
      <w:r>
        <w:rPr>
          <w:rFonts w:cstheme="minorHAnsi"/>
          <w:sz w:val="28"/>
          <w:szCs w:val="28"/>
        </w:rPr>
        <w:t>.</w:t>
      </w:r>
      <w:r w:rsidR="00460C21">
        <w:rPr>
          <w:rFonts w:cstheme="minorHAnsi"/>
          <w:sz w:val="28"/>
          <w:szCs w:val="28"/>
        </w:rPr>
        <w:t xml:space="preserve"> Each treatment group was denoted with a different coloured band. The plot above shows the number of prawns that lost their band per trial.  </w:t>
      </w:r>
    </w:p>
    <w:p w14:paraId="10F384FE" w14:textId="14957686" w:rsidR="00063AE5" w:rsidDel="00086648" w:rsidRDefault="00063AE5" w:rsidP="0030743F">
      <w:pPr>
        <w:rPr>
          <w:del w:id="457" w:author="Jacob Houtman" w:date="2023-05-26T16:01:00Z"/>
          <w:rFonts w:cstheme="minorHAnsi"/>
          <w:sz w:val="28"/>
          <w:szCs w:val="28"/>
        </w:rPr>
      </w:pPr>
    </w:p>
    <w:p w14:paraId="131F20B3" w14:textId="778EEB3D" w:rsidR="00063AE5" w:rsidDel="00086648" w:rsidRDefault="00063AE5" w:rsidP="0030743F">
      <w:pPr>
        <w:rPr>
          <w:del w:id="458" w:author="Jacob Houtman" w:date="2023-05-26T16:01:00Z"/>
          <w:rFonts w:cstheme="minorHAnsi"/>
          <w:sz w:val="28"/>
          <w:szCs w:val="28"/>
        </w:rPr>
      </w:pPr>
    </w:p>
    <w:p w14:paraId="40E38BE8" w14:textId="747B09C9" w:rsidR="00063AE5" w:rsidDel="00086648" w:rsidRDefault="00063AE5" w:rsidP="0030743F">
      <w:pPr>
        <w:rPr>
          <w:del w:id="459" w:author="Jacob Houtman" w:date="2023-05-26T16:01:00Z"/>
          <w:rFonts w:cstheme="minorHAnsi"/>
          <w:sz w:val="28"/>
          <w:szCs w:val="28"/>
        </w:rPr>
      </w:pPr>
    </w:p>
    <w:p w14:paraId="2F33614D" w14:textId="55182D43" w:rsidR="00063AE5" w:rsidDel="00F41C6B" w:rsidRDefault="00063AE5" w:rsidP="0030743F">
      <w:pPr>
        <w:rPr>
          <w:del w:id="460" w:author="Jacob Houtman" w:date="2023-05-26T15:57:00Z"/>
          <w:rFonts w:cstheme="minorHAnsi"/>
          <w:sz w:val="28"/>
          <w:szCs w:val="28"/>
        </w:rPr>
      </w:pPr>
    </w:p>
    <w:p w14:paraId="0225D331" w14:textId="77777777" w:rsidR="004E18A4" w:rsidDel="00F41C6B" w:rsidRDefault="004E18A4" w:rsidP="0030743F">
      <w:pPr>
        <w:rPr>
          <w:del w:id="461" w:author="Jacob Houtman" w:date="2023-05-26T15:57:00Z"/>
          <w:rFonts w:cstheme="minorHAnsi"/>
          <w:sz w:val="28"/>
          <w:szCs w:val="28"/>
        </w:rPr>
      </w:pPr>
    </w:p>
    <w:p w14:paraId="0937B987" w14:textId="39D538E0" w:rsidR="00063AE5" w:rsidRDefault="00063AE5" w:rsidP="0030743F">
      <w:pPr>
        <w:rPr>
          <w:rFonts w:cstheme="minorHAnsi"/>
          <w:sz w:val="28"/>
          <w:szCs w:val="28"/>
        </w:rPr>
      </w:pPr>
    </w:p>
    <w:p w14:paraId="43F3B221" w14:textId="77777777" w:rsidR="00063AE5" w:rsidRPr="004C5563" w:rsidRDefault="00063AE5" w:rsidP="0030743F">
      <w:pPr>
        <w:rPr>
          <w:rFonts w:cstheme="minorHAnsi"/>
          <w:sz w:val="28"/>
          <w:szCs w:val="28"/>
        </w:rPr>
      </w:pPr>
    </w:p>
    <w:p w14:paraId="5EA09905" w14:textId="5D940EAA" w:rsidR="00852A24" w:rsidRPr="004C5563" w:rsidDel="00701AB8" w:rsidRDefault="00852A24" w:rsidP="0030743F">
      <w:pPr>
        <w:rPr>
          <w:del w:id="462" w:author="Emma Atkinson" w:date="2023-05-26T16:18:00Z"/>
          <w:rFonts w:cstheme="minorHAnsi"/>
          <w:b/>
          <w:bCs/>
          <w:sz w:val="28"/>
          <w:szCs w:val="28"/>
        </w:rPr>
      </w:pPr>
      <w:r w:rsidRPr="004C5563">
        <w:rPr>
          <w:rFonts w:cstheme="minorHAnsi"/>
          <w:b/>
          <w:bCs/>
          <w:sz w:val="28"/>
          <w:szCs w:val="28"/>
        </w:rPr>
        <w:t>Scavenged</w:t>
      </w:r>
    </w:p>
    <w:p w14:paraId="14037B48" w14:textId="649D45BB" w:rsidR="00852A24" w:rsidRPr="004C5563" w:rsidRDefault="00852A24" w:rsidP="0030743F">
      <w:pPr>
        <w:rPr>
          <w:rFonts w:cstheme="minorHAnsi"/>
          <w:sz w:val="28"/>
          <w:szCs w:val="28"/>
        </w:rPr>
      </w:pPr>
    </w:p>
    <w:p w14:paraId="1DA95B52" w14:textId="69118A16" w:rsidR="00852A24" w:rsidRPr="004C5563" w:rsidRDefault="00852A24" w:rsidP="0030743F">
      <w:pPr>
        <w:rPr>
          <w:rFonts w:cstheme="minorHAnsi"/>
          <w:sz w:val="28"/>
          <w:szCs w:val="28"/>
        </w:rPr>
      </w:pPr>
      <w:r w:rsidRPr="004C5563">
        <w:rPr>
          <w:rFonts w:cstheme="minorHAnsi"/>
          <w:sz w:val="28"/>
          <w:szCs w:val="28"/>
        </w:rPr>
        <w:t>The length and stage of some prawns could not be assessed because they were scavenged.</w:t>
      </w:r>
    </w:p>
    <w:p w14:paraId="644A0B8C" w14:textId="77777777" w:rsidR="00852A24" w:rsidRPr="004C5563" w:rsidRDefault="00852A24" w:rsidP="0030743F">
      <w:pPr>
        <w:rPr>
          <w:rFonts w:cstheme="minorHAnsi"/>
          <w:sz w:val="28"/>
          <w:szCs w:val="28"/>
        </w:rPr>
      </w:pPr>
    </w:p>
    <w:p w14:paraId="00890934" w14:textId="3EA15D40" w:rsidR="00852A24" w:rsidRPr="004C5563" w:rsidRDefault="00852A24" w:rsidP="0030743F">
      <w:pPr>
        <w:rPr>
          <w:rFonts w:cstheme="minorHAnsi"/>
          <w:sz w:val="28"/>
          <w:szCs w:val="28"/>
        </w:rPr>
      </w:pPr>
      <w:r w:rsidRPr="004C5563">
        <w:rPr>
          <w:rFonts w:cstheme="minorHAnsi"/>
          <w:sz w:val="28"/>
          <w:szCs w:val="28"/>
        </w:rPr>
        <w:t xml:space="preserve">We think there is likely </w:t>
      </w:r>
      <w:r w:rsidR="003C12EE" w:rsidRPr="004C5563">
        <w:rPr>
          <w:rFonts w:cstheme="minorHAnsi"/>
          <w:sz w:val="28"/>
          <w:szCs w:val="28"/>
        </w:rPr>
        <w:t>a bias in which prawns were scavenged. Longer treatments-&gt; more dead prawns-&gt; more scavenged prawns -&gt; fewer with length</w:t>
      </w:r>
      <w:ins w:id="463" w:author="Jacob Houtman" w:date="2023-05-26T15:52:00Z">
        <w:r w:rsidR="004E18A4">
          <w:rPr>
            <w:rFonts w:cstheme="minorHAnsi"/>
            <w:sz w:val="28"/>
            <w:szCs w:val="28"/>
          </w:rPr>
          <w:t xml:space="preserve">/stage </w:t>
        </w:r>
      </w:ins>
      <w:del w:id="464" w:author="Jacob Houtman" w:date="2023-05-26T15:52:00Z">
        <w:r w:rsidR="003C12EE" w:rsidRPr="004C5563" w:rsidDel="004E18A4">
          <w:rPr>
            <w:rFonts w:cstheme="minorHAnsi"/>
            <w:sz w:val="28"/>
            <w:szCs w:val="28"/>
          </w:rPr>
          <w:delText xml:space="preserve"> </w:delText>
        </w:r>
      </w:del>
      <w:r w:rsidR="003C12EE" w:rsidRPr="004C5563">
        <w:rPr>
          <w:rFonts w:cstheme="minorHAnsi"/>
          <w:sz w:val="28"/>
          <w:szCs w:val="28"/>
        </w:rPr>
        <w:t xml:space="preserve">data. </w:t>
      </w:r>
    </w:p>
    <w:p w14:paraId="08DAE352" w14:textId="504F70E4" w:rsidR="003C12EE" w:rsidDel="00701AB8" w:rsidRDefault="003C12EE" w:rsidP="0030743F">
      <w:pPr>
        <w:rPr>
          <w:del w:id="465" w:author="Jacob Houtman" w:date="2023-05-26T15:32:00Z"/>
          <w:rFonts w:cstheme="minorHAnsi"/>
          <w:sz w:val="28"/>
          <w:szCs w:val="28"/>
        </w:rPr>
      </w:pPr>
    </w:p>
    <w:p w14:paraId="3C8EE043" w14:textId="77777777" w:rsidR="00701AB8" w:rsidRPr="004C5563" w:rsidRDefault="00701AB8" w:rsidP="0030743F">
      <w:pPr>
        <w:rPr>
          <w:ins w:id="466" w:author="Emma Atkinson" w:date="2023-05-26T16:19:00Z"/>
          <w:rFonts w:cstheme="minorHAnsi"/>
          <w:sz w:val="28"/>
          <w:szCs w:val="28"/>
        </w:rPr>
      </w:pPr>
    </w:p>
    <w:p w14:paraId="12AACC33" w14:textId="78743A3D" w:rsidR="003C12EE" w:rsidRPr="004C5563" w:rsidDel="00FF7870" w:rsidRDefault="0033208A" w:rsidP="0030743F">
      <w:pPr>
        <w:rPr>
          <w:del w:id="467" w:author="Jacob Houtman" w:date="2023-05-26T15:32:00Z"/>
          <w:rFonts w:cstheme="minorHAnsi"/>
          <w:sz w:val="28"/>
          <w:szCs w:val="28"/>
        </w:rPr>
      </w:pPr>
      <w:del w:id="468" w:author="Jacob Houtman" w:date="2023-05-26T15:32:00Z">
        <w:r w:rsidRPr="004C5563" w:rsidDel="00FF7870">
          <w:rPr>
            <w:rFonts w:cstheme="minorHAnsi"/>
            <w:sz w:val="28"/>
            <w:szCs w:val="28"/>
          </w:rPr>
          <w:delText xml:space="preserve">Could we analyze the size and stage distributions of alive vs dead prawns to see if they are different? </w:delText>
        </w:r>
      </w:del>
    </w:p>
    <w:p w14:paraId="22566C10" w14:textId="687C76B4" w:rsidR="0033208A" w:rsidRPr="004C5563" w:rsidRDefault="0033208A" w:rsidP="0030743F">
      <w:pPr>
        <w:rPr>
          <w:rFonts w:cstheme="minorHAnsi"/>
          <w:sz w:val="28"/>
          <w:szCs w:val="28"/>
        </w:rPr>
      </w:pPr>
    </w:p>
    <w:p w14:paraId="40F39D54" w14:textId="20B6E499" w:rsidR="004E18A4" w:rsidDel="00701AB8" w:rsidRDefault="004E18A4" w:rsidP="004E18A4">
      <w:pPr>
        <w:rPr>
          <w:ins w:id="469" w:author="Jacob Houtman" w:date="2023-05-26T15:51:00Z"/>
          <w:del w:id="470" w:author="Emma Atkinson" w:date="2023-05-26T16:19:00Z"/>
          <w:rFonts w:cstheme="minorHAnsi"/>
          <w:sz w:val="28"/>
          <w:szCs w:val="28"/>
        </w:rPr>
      </w:pPr>
      <w:ins w:id="471" w:author="Jacob Houtman" w:date="2023-05-26T15:52:00Z">
        <w:r w:rsidRPr="00701AB8">
          <w:rPr>
            <w:rFonts w:cstheme="minorHAnsi"/>
            <w:b/>
            <w:bCs/>
            <w:sz w:val="28"/>
            <w:szCs w:val="28"/>
            <w:rPrChange w:id="472" w:author="Emma Atkinson" w:date="2023-05-26T16:19:00Z">
              <w:rPr>
                <w:rFonts w:cstheme="minorHAnsi"/>
                <w:sz w:val="28"/>
                <w:szCs w:val="28"/>
              </w:rPr>
            </w:rPrChange>
          </w:rPr>
          <w:lastRenderedPageBreak/>
          <w:t>Question:</w:t>
        </w:r>
        <w:r>
          <w:rPr>
            <w:rFonts w:cstheme="minorHAnsi"/>
            <w:sz w:val="28"/>
            <w:szCs w:val="28"/>
          </w:rPr>
          <w:t xml:space="preserve"> </w:t>
        </w:r>
      </w:ins>
      <w:r w:rsidR="0033208A" w:rsidRPr="004C5563">
        <w:rPr>
          <w:rFonts w:cstheme="minorHAnsi"/>
          <w:sz w:val="28"/>
          <w:szCs w:val="28"/>
        </w:rPr>
        <w:t xml:space="preserve">Could we </w:t>
      </w:r>
      <w:ins w:id="473" w:author="Jacob Houtman" w:date="2023-05-26T15:52:00Z">
        <w:r>
          <w:rPr>
            <w:rFonts w:cstheme="minorHAnsi"/>
            <w:sz w:val="28"/>
            <w:szCs w:val="28"/>
          </w:rPr>
          <w:t>i</w:t>
        </w:r>
      </w:ins>
      <w:del w:id="474" w:author="Jacob Houtman" w:date="2023-05-26T15:52:00Z">
        <w:r w:rsidR="0033208A" w:rsidRPr="004C5563" w:rsidDel="004E18A4">
          <w:rPr>
            <w:rFonts w:cstheme="minorHAnsi"/>
            <w:sz w:val="28"/>
            <w:szCs w:val="28"/>
          </w:rPr>
          <w:delText>I</w:delText>
        </w:r>
      </w:del>
      <w:r w:rsidR="0033208A" w:rsidRPr="004C5563">
        <w:rPr>
          <w:rFonts w:cstheme="minorHAnsi"/>
          <w:sz w:val="28"/>
          <w:szCs w:val="28"/>
        </w:rPr>
        <w:t>mpute stage data where length data are present?</w:t>
      </w:r>
      <w:ins w:id="475" w:author="Jacob Houtman" w:date="2023-05-26T15:51:00Z">
        <w:r>
          <w:rPr>
            <w:rFonts w:cstheme="minorHAnsi"/>
            <w:sz w:val="28"/>
            <w:szCs w:val="28"/>
          </w:rPr>
          <w:t xml:space="preserve"> </w:t>
        </w:r>
      </w:ins>
    </w:p>
    <w:p w14:paraId="09E2CFE1" w14:textId="5CE76C8A" w:rsidR="0033208A" w:rsidDel="00F41C6B" w:rsidRDefault="0033208A" w:rsidP="0030743F">
      <w:pPr>
        <w:rPr>
          <w:del w:id="476" w:author="Jacob Houtman" w:date="2023-05-26T15:58:00Z"/>
          <w:rFonts w:cstheme="minorHAnsi"/>
          <w:sz w:val="28"/>
          <w:szCs w:val="28"/>
        </w:rPr>
      </w:pPr>
    </w:p>
    <w:p w14:paraId="290068E9" w14:textId="77777777" w:rsidR="00E4330B" w:rsidRPr="00760AAC" w:rsidRDefault="00E4330B" w:rsidP="0030743F">
      <w:pPr>
        <w:rPr>
          <w:rFonts w:cstheme="minorHAnsi"/>
          <w:sz w:val="32"/>
          <w:szCs w:val="32"/>
          <w:rPrChange w:id="477" w:author="Jacob Houtman" w:date="2023-05-26T13:41:00Z">
            <w:rPr>
              <w:rFonts w:cstheme="minorHAnsi"/>
              <w:sz w:val="28"/>
              <w:szCs w:val="28"/>
            </w:rPr>
          </w:rPrChange>
        </w:rPr>
      </w:pPr>
    </w:p>
    <w:p w14:paraId="3AA1BC64" w14:textId="6DBA5EA6" w:rsidR="00E4330B" w:rsidRPr="00760AAC" w:rsidRDefault="004E18A4" w:rsidP="0030743F">
      <w:pPr>
        <w:rPr>
          <w:rFonts w:cstheme="minorHAnsi"/>
          <w:sz w:val="32"/>
          <w:szCs w:val="32"/>
          <w:rPrChange w:id="478" w:author="Jacob Houtman" w:date="2023-05-26T13:41:00Z">
            <w:rPr>
              <w:rFonts w:cstheme="minorHAnsi"/>
              <w:sz w:val="28"/>
              <w:szCs w:val="28"/>
            </w:rPr>
          </w:rPrChange>
        </w:rPr>
      </w:pPr>
      <w:ins w:id="479" w:author="Jacob Houtman" w:date="2023-05-26T15:52:00Z">
        <w:r w:rsidRPr="00701AB8">
          <w:rPr>
            <w:rFonts w:cstheme="minorHAnsi"/>
            <w:b/>
            <w:bCs/>
            <w:color w:val="000000"/>
            <w:sz w:val="28"/>
            <w:szCs w:val="28"/>
            <w:lang w:val="en-US"/>
            <w:rPrChange w:id="480" w:author="Emma Atkinson" w:date="2023-05-26T16:19:00Z">
              <w:rPr>
                <w:rFonts w:cstheme="minorHAnsi"/>
                <w:color w:val="000000"/>
                <w:sz w:val="28"/>
                <w:szCs w:val="28"/>
                <w:lang w:val="en-US"/>
              </w:rPr>
            </w:rPrChange>
          </w:rPr>
          <w:t xml:space="preserve">Answer: </w:t>
        </w:r>
      </w:ins>
      <w:r w:rsidR="00E4330B" w:rsidRPr="00760AAC">
        <w:rPr>
          <w:rFonts w:cstheme="minorHAnsi"/>
          <w:color w:val="000000"/>
          <w:sz w:val="28"/>
          <w:szCs w:val="28"/>
          <w:lang w:val="en-US"/>
          <w:rPrChange w:id="481" w:author="Jacob Houtman" w:date="2023-05-26T13:41:00Z">
            <w:rPr>
              <w:rFonts w:ascii="Helvetica Neue" w:hAnsi="Helvetica Neue" w:cs="Helvetica Neue"/>
              <w:color w:val="000000"/>
              <w:sz w:val="26"/>
              <w:szCs w:val="26"/>
              <w:lang w:val="en-US"/>
            </w:rPr>
          </w:rPrChange>
        </w:rPr>
        <w:t>Our current stage distinctions are as follows:</w:t>
      </w:r>
      <w:r w:rsidR="00D84ADA" w:rsidRPr="00760AAC">
        <w:rPr>
          <w:rFonts w:cstheme="minorHAnsi"/>
          <w:color w:val="000000"/>
          <w:sz w:val="28"/>
          <w:szCs w:val="28"/>
          <w:lang w:val="en-US"/>
          <w:rPrChange w:id="482" w:author="Jacob Houtman" w:date="2023-05-26T13:41:00Z">
            <w:rPr>
              <w:rFonts w:ascii="Helvetica Neue" w:hAnsi="Helvetica Neue" w:cs="Helvetica Neue"/>
              <w:color w:val="000000"/>
              <w:sz w:val="26"/>
              <w:szCs w:val="26"/>
              <w:lang w:val="en-US"/>
            </w:rPr>
          </w:rPrChange>
        </w:rPr>
        <w:t xml:space="preserve"> 0=</w:t>
      </w:r>
      <w:r w:rsidR="00E4330B" w:rsidRPr="00760AAC">
        <w:rPr>
          <w:rFonts w:cstheme="minorHAnsi"/>
          <w:color w:val="000000"/>
          <w:sz w:val="28"/>
          <w:szCs w:val="28"/>
          <w:lang w:val="en-US"/>
          <w:rPrChange w:id="483" w:author="Jacob Houtman" w:date="2023-05-26T13:41:00Z">
            <w:rPr>
              <w:rFonts w:ascii="Helvetica Neue" w:hAnsi="Helvetica Neue" w:cs="Helvetica Neue"/>
              <w:color w:val="000000"/>
              <w:sz w:val="26"/>
              <w:szCs w:val="26"/>
              <w:lang w:val="en-US"/>
            </w:rPr>
          </w:rPrChange>
        </w:rPr>
        <w:t xml:space="preserve">juvenile, </w:t>
      </w:r>
      <w:r w:rsidR="00D84ADA" w:rsidRPr="00760AAC">
        <w:rPr>
          <w:rFonts w:cstheme="minorHAnsi"/>
          <w:color w:val="000000"/>
          <w:sz w:val="28"/>
          <w:szCs w:val="28"/>
          <w:lang w:val="en-US"/>
          <w:rPrChange w:id="484" w:author="Jacob Houtman" w:date="2023-05-26T13:41:00Z">
            <w:rPr>
              <w:rFonts w:ascii="Helvetica Neue" w:hAnsi="Helvetica Neue" w:cs="Helvetica Neue"/>
              <w:color w:val="000000"/>
              <w:sz w:val="26"/>
              <w:szCs w:val="26"/>
              <w:lang w:val="en-US"/>
            </w:rPr>
          </w:rPrChange>
        </w:rPr>
        <w:t>1=</w:t>
      </w:r>
      <w:r w:rsidR="00E4330B" w:rsidRPr="00760AAC">
        <w:rPr>
          <w:rFonts w:cstheme="minorHAnsi"/>
          <w:color w:val="000000"/>
          <w:sz w:val="28"/>
          <w:szCs w:val="28"/>
          <w:lang w:val="en-US"/>
          <w:rPrChange w:id="485" w:author="Jacob Houtman" w:date="2023-05-26T13:41:00Z">
            <w:rPr>
              <w:rFonts w:ascii="Helvetica Neue" w:hAnsi="Helvetica Neue" w:cs="Helvetica Neue"/>
              <w:color w:val="000000"/>
              <w:sz w:val="26"/>
              <w:szCs w:val="26"/>
              <w:lang w:val="en-US"/>
            </w:rPr>
          </w:rPrChange>
        </w:rPr>
        <w:t xml:space="preserve">male, </w:t>
      </w:r>
      <w:r w:rsidR="00D84ADA" w:rsidRPr="00760AAC">
        <w:rPr>
          <w:rFonts w:cstheme="minorHAnsi"/>
          <w:color w:val="000000"/>
          <w:sz w:val="28"/>
          <w:szCs w:val="28"/>
          <w:lang w:val="en-US"/>
          <w:rPrChange w:id="486" w:author="Jacob Houtman" w:date="2023-05-26T13:41:00Z">
            <w:rPr>
              <w:rFonts w:ascii="Helvetica Neue" w:hAnsi="Helvetica Neue" w:cs="Helvetica Neue"/>
              <w:color w:val="000000"/>
              <w:sz w:val="26"/>
              <w:szCs w:val="26"/>
              <w:lang w:val="en-US"/>
            </w:rPr>
          </w:rPrChange>
        </w:rPr>
        <w:t>2=</w:t>
      </w:r>
      <w:r w:rsidR="00E4330B" w:rsidRPr="00760AAC">
        <w:rPr>
          <w:rFonts w:cstheme="minorHAnsi"/>
          <w:color w:val="000000"/>
          <w:sz w:val="28"/>
          <w:szCs w:val="28"/>
          <w:lang w:val="en-US"/>
          <w:rPrChange w:id="487" w:author="Jacob Houtman" w:date="2023-05-26T13:41:00Z">
            <w:rPr>
              <w:rFonts w:ascii="Helvetica Neue" w:hAnsi="Helvetica Neue" w:cs="Helvetica Neue"/>
              <w:color w:val="000000"/>
              <w:sz w:val="26"/>
              <w:szCs w:val="26"/>
              <w:lang w:val="en-US"/>
            </w:rPr>
          </w:rPrChange>
        </w:rPr>
        <w:t xml:space="preserve">transitional and </w:t>
      </w:r>
      <w:r w:rsidR="00D84ADA" w:rsidRPr="00760AAC">
        <w:rPr>
          <w:rFonts w:cstheme="minorHAnsi"/>
          <w:color w:val="000000"/>
          <w:sz w:val="28"/>
          <w:szCs w:val="28"/>
          <w:lang w:val="en-US"/>
          <w:rPrChange w:id="488" w:author="Jacob Houtman" w:date="2023-05-26T13:41:00Z">
            <w:rPr>
              <w:rFonts w:ascii="Helvetica Neue" w:hAnsi="Helvetica Neue" w:cs="Helvetica Neue"/>
              <w:color w:val="000000"/>
              <w:sz w:val="26"/>
              <w:szCs w:val="26"/>
              <w:lang w:val="en-US"/>
            </w:rPr>
          </w:rPrChange>
        </w:rPr>
        <w:t>3=</w:t>
      </w:r>
      <w:r w:rsidR="00E4330B" w:rsidRPr="00760AAC">
        <w:rPr>
          <w:rFonts w:cstheme="minorHAnsi"/>
          <w:color w:val="000000"/>
          <w:sz w:val="28"/>
          <w:szCs w:val="28"/>
          <w:lang w:val="en-US"/>
          <w:rPrChange w:id="489" w:author="Jacob Houtman" w:date="2023-05-26T13:41:00Z">
            <w:rPr>
              <w:rFonts w:ascii="Helvetica Neue" w:hAnsi="Helvetica Neue" w:cs="Helvetica Neue"/>
              <w:color w:val="000000"/>
              <w:sz w:val="26"/>
              <w:szCs w:val="26"/>
              <w:lang w:val="en-US"/>
            </w:rPr>
          </w:rPrChange>
        </w:rPr>
        <w:t xml:space="preserve">female. We could simplify </w:t>
      </w:r>
      <w:r w:rsidR="00D84ADA" w:rsidRPr="00760AAC">
        <w:rPr>
          <w:rFonts w:cstheme="minorHAnsi"/>
          <w:color w:val="000000"/>
          <w:sz w:val="28"/>
          <w:szCs w:val="28"/>
          <w:lang w:val="en-US"/>
          <w:rPrChange w:id="490" w:author="Jacob Houtman" w:date="2023-05-26T13:41:00Z">
            <w:rPr>
              <w:rFonts w:ascii="Helvetica Neue" w:hAnsi="Helvetica Neue" w:cs="Helvetica Neue"/>
              <w:color w:val="000000"/>
              <w:sz w:val="26"/>
              <w:szCs w:val="26"/>
              <w:lang w:val="en-US"/>
            </w:rPr>
          </w:rPrChange>
        </w:rPr>
        <w:t>this</w:t>
      </w:r>
      <w:r w:rsidR="00E4330B" w:rsidRPr="00760AAC">
        <w:rPr>
          <w:rFonts w:cstheme="minorHAnsi"/>
          <w:color w:val="000000"/>
          <w:sz w:val="28"/>
          <w:szCs w:val="28"/>
          <w:lang w:val="en-US"/>
          <w:rPrChange w:id="491" w:author="Jacob Houtman" w:date="2023-05-26T13:41:00Z">
            <w:rPr>
              <w:rFonts w:ascii="Helvetica Neue" w:hAnsi="Helvetica Neue" w:cs="Helvetica Neue"/>
              <w:color w:val="000000"/>
              <w:sz w:val="26"/>
              <w:szCs w:val="26"/>
              <w:lang w:val="en-US"/>
            </w:rPr>
          </w:rPrChange>
        </w:rPr>
        <w:t>.</w:t>
      </w:r>
      <w:r w:rsidR="00D84ADA" w:rsidRPr="00760AAC">
        <w:rPr>
          <w:rFonts w:cstheme="minorHAnsi"/>
          <w:color w:val="000000"/>
          <w:sz w:val="28"/>
          <w:szCs w:val="28"/>
          <w:lang w:val="en-US"/>
          <w:rPrChange w:id="492" w:author="Jacob Houtman" w:date="2023-05-26T13:41:00Z">
            <w:rPr>
              <w:rFonts w:ascii="Helvetica Neue" w:hAnsi="Helvetica Neue" w:cs="Helvetica Neue"/>
              <w:color w:val="000000"/>
              <w:sz w:val="26"/>
              <w:szCs w:val="26"/>
              <w:lang w:val="en-US"/>
            </w:rPr>
          </w:rPrChange>
        </w:rPr>
        <w:t xml:space="preserve"> For example, 0=male or juvenile and 1=transitional or female.</w:t>
      </w:r>
      <w:ins w:id="493" w:author="Jacob Houtman" w:date="2023-05-26T15:29:00Z">
        <w:r w:rsidR="00FF7870">
          <w:rPr>
            <w:rFonts w:cstheme="minorHAnsi"/>
            <w:color w:val="000000"/>
            <w:sz w:val="28"/>
            <w:szCs w:val="28"/>
            <w:lang w:val="en-US"/>
          </w:rPr>
          <w:t xml:space="preserve"> This would retain important biological distinctions </w:t>
        </w:r>
      </w:ins>
      <w:ins w:id="494" w:author="Jacob Houtman" w:date="2023-05-26T15:30:00Z">
        <w:r w:rsidR="00FF7870">
          <w:rPr>
            <w:rFonts w:cstheme="minorHAnsi"/>
            <w:color w:val="000000"/>
            <w:sz w:val="28"/>
            <w:szCs w:val="28"/>
            <w:lang w:val="en-US"/>
          </w:rPr>
          <w:t xml:space="preserve">and allow us to impute stage data. We would choose a length above which </w:t>
        </w:r>
      </w:ins>
      <w:ins w:id="495" w:author="Jacob Houtman" w:date="2023-05-26T15:31:00Z">
        <w:r w:rsidR="00FF7870">
          <w:rPr>
            <w:rFonts w:cstheme="minorHAnsi"/>
            <w:color w:val="000000"/>
            <w:sz w:val="28"/>
            <w:szCs w:val="28"/>
            <w:lang w:val="en-US"/>
          </w:rPr>
          <w:t>prawns with no stage data would be considered transitional/female and below which would be juveniles and males</w:t>
        </w:r>
      </w:ins>
      <w:ins w:id="496" w:author="Jacob Houtman" w:date="2023-05-26T15:32:00Z">
        <w:r w:rsidR="00FF7870">
          <w:rPr>
            <w:rFonts w:cstheme="minorHAnsi"/>
            <w:color w:val="000000"/>
            <w:sz w:val="28"/>
            <w:szCs w:val="28"/>
            <w:lang w:val="en-US"/>
          </w:rPr>
          <w:t>.</w:t>
        </w:r>
      </w:ins>
      <w:del w:id="497" w:author="Jacob Houtman" w:date="2023-05-26T15:29:00Z">
        <w:r w:rsidR="00E4330B" w:rsidRPr="00760AAC" w:rsidDel="00FF7870">
          <w:rPr>
            <w:rFonts w:cstheme="minorHAnsi"/>
            <w:color w:val="000000"/>
            <w:sz w:val="28"/>
            <w:szCs w:val="28"/>
            <w:lang w:val="en-US"/>
            <w:rPrChange w:id="498" w:author="Jacob Houtman" w:date="2023-05-26T13:41:00Z">
              <w:rPr>
                <w:rFonts w:ascii="Helvetica Neue" w:hAnsi="Helvetica Neue" w:cs="Helvetica Neue"/>
                <w:color w:val="000000"/>
                <w:sz w:val="26"/>
                <w:szCs w:val="26"/>
                <w:lang w:val="en-US"/>
              </w:rPr>
            </w:rPrChange>
          </w:rPr>
          <w:delText>This would preserve the biologically relevant distinctions (in my opinion, open to discussion) and make it easier to impute stage data for individuals who have length but not stage.</w:delText>
        </w:r>
      </w:del>
    </w:p>
    <w:p w14:paraId="3AC2E9D2" w14:textId="2478AD38" w:rsidR="0033208A" w:rsidRPr="00760AAC" w:rsidRDefault="0033208A" w:rsidP="0033208A">
      <w:pPr>
        <w:rPr>
          <w:rFonts w:cstheme="minorHAnsi"/>
          <w:sz w:val="32"/>
          <w:szCs w:val="32"/>
          <w:rPrChange w:id="499" w:author="Jacob Houtman" w:date="2023-05-26T13:41:00Z">
            <w:rPr>
              <w:rFonts w:cstheme="minorHAnsi"/>
              <w:sz w:val="28"/>
              <w:szCs w:val="28"/>
            </w:rPr>
          </w:rPrChange>
        </w:rPr>
      </w:pPr>
    </w:p>
    <w:p w14:paraId="449A135D" w14:textId="77777777" w:rsidR="0033208A" w:rsidRPr="00760AAC" w:rsidRDefault="0033208A" w:rsidP="0033208A">
      <w:pPr>
        <w:rPr>
          <w:rFonts w:cstheme="minorHAnsi"/>
          <w:b/>
          <w:bCs/>
          <w:sz w:val="32"/>
          <w:szCs w:val="32"/>
          <w:rPrChange w:id="500" w:author="Jacob Houtman" w:date="2023-05-26T13:41:00Z">
            <w:rPr>
              <w:rFonts w:cstheme="minorHAnsi"/>
              <w:b/>
              <w:bCs/>
              <w:sz w:val="28"/>
              <w:szCs w:val="28"/>
            </w:rPr>
          </w:rPrChange>
        </w:rPr>
      </w:pPr>
    </w:p>
    <w:p w14:paraId="22352184" w14:textId="6B5379B3" w:rsidR="004C5563" w:rsidRPr="00760AAC" w:rsidRDefault="004C5563" w:rsidP="0030743F">
      <w:pPr>
        <w:rPr>
          <w:rFonts w:cstheme="minorHAnsi"/>
          <w:sz w:val="32"/>
          <w:szCs w:val="32"/>
          <w:rPrChange w:id="501" w:author="Jacob Houtman" w:date="2023-05-26T13:41:00Z">
            <w:rPr>
              <w:rFonts w:cstheme="minorHAnsi"/>
              <w:sz w:val="28"/>
              <w:szCs w:val="28"/>
            </w:rPr>
          </w:rPrChange>
        </w:rPr>
      </w:pPr>
    </w:p>
    <w:p w14:paraId="7C70C36E" w14:textId="77777777" w:rsidR="004C5563" w:rsidRPr="00760AAC" w:rsidRDefault="004C5563" w:rsidP="0030743F">
      <w:pPr>
        <w:rPr>
          <w:rFonts w:cstheme="minorHAnsi"/>
          <w:sz w:val="32"/>
          <w:szCs w:val="32"/>
          <w:rPrChange w:id="502" w:author="Jacob Houtman" w:date="2023-05-26T13:41:00Z">
            <w:rPr>
              <w:sz w:val="28"/>
              <w:szCs w:val="28"/>
            </w:rPr>
          </w:rPrChange>
        </w:rPr>
      </w:pPr>
    </w:p>
    <w:p w14:paraId="237A9C9F" w14:textId="77777777" w:rsidR="00852A24" w:rsidRPr="00760AAC" w:rsidDel="00FF7870" w:rsidRDefault="00852A24" w:rsidP="0030743F">
      <w:pPr>
        <w:rPr>
          <w:del w:id="503" w:author="Jacob Houtman" w:date="2023-05-26T15:32:00Z"/>
          <w:rFonts w:cstheme="minorHAnsi"/>
          <w:sz w:val="32"/>
          <w:szCs w:val="32"/>
          <w:rPrChange w:id="504" w:author="Jacob Houtman" w:date="2023-05-26T13:41:00Z">
            <w:rPr>
              <w:del w:id="505" w:author="Jacob Houtman" w:date="2023-05-26T15:32:00Z"/>
              <w:sz w:val="28"/>
              <w:szCs w:val="28"/>
            </w:rPr>
          </w:rPrChange>
        </w:rPr>
      </w:pPr>
    </w:p>
    <w:p w14:paraId="28F975C9" w14:textId="05287119" w:rsidR="003C1FD8" w:rsidRPr="00760AAC" w:rsidDel="00FF7870" w:rsidRDefault="003C1FD8" w:rsidP="0030743F">
      <w:pPr>
        <w:rPr>
          <w:del w:id="506" w:author="Jacob Houtman" w:date="2023-05-26T15:32:00Z"/>
          <w:rFonts w:cstheme="minorHAnsi"/>
          <w:sz w:val="32"/>
          <w:szCs w:val="32"/>
          <w:rPrChange w:id="507" w:author="Jacob Houtman" w:date="2023-05-26T13:41:00Z">
            <w:rPr>
              <w:del w:id="508" w:author="Jacob Houtman" w:date="2023-05-26T15:32:00Z"/>
              <w:sz w:val="28"/>
              <w:szCs w:val="28"/>
            </w:rPr>
          </w:rPrChange>
        </w:rPr>
      </w:pPr>
    </w:p>
    <w:p w14:paraId="7B8784B9" w14:textId="77777777" w:rsidR="003C1FD8" w:rsidDel="00FF7870" w:rsidRDefault="003C1FD8" w:rsidP="0030743F">
      <w:pPr>
        <w:rPr>
          <w:del w:id="509" w:author="Jacob Houtman" w:date="2023-05-26T15:32:00Z"/>
          <w:sz w:val="28"/>
          <w:szCs w:val="28"/>
        </w:rPr>
      </w:pPr>
    </w:p>
    <w:p w14:paraId="664C6FFB" w14:textId="77777777" w:rsidR="00266039" w:rsidDel="00FF7870" w:rsidRDefault="00266039" w:rsidP="0030743F">
      <w:pPr>
        <w:rPr>
          <w:del w:id="510" w:author="Jacob Houtman" w:date="2023-05-26T15:32:00Z"/>
          <w:sz w:val="28"/>
          <w:szCs w:val="28"/>
        </w:rPr>
      </w:pPr>
    </w:p>
    <w:p w14:paraId="64CE07FC" w14:textId="77777777" w:rsidR="000A5581" w:rsidRPr="000D003C" w:rsidDel="00FF7870" w:rsidRDefault="000A5581" w:rsidP="0030743F">
      <w:pPr>
        <w:rPr>
          <w:del w:id="511" w:author="Jacob Houtman" w:date="2023-05-26T15:32:00Z"/>
          <w:sz w:val="28"/>
          <w:szCs w:val="28"/>
        </w:rPr>
      </w:pPr>
    </w:p>
    <w:p w14:paraId="08420BE6" w14:textId="68CF277B" w:rsidR="0030743F" w:rsidDel="00FF7870" w:rsidRDefault="0030743F" w:rsidP="0030743F">
      <w:pPr>
        <w:rPr>
          <w:del w:id="512" w:author="Jacob Houtman" w:date="2023-05-26T15:32:00Z"/>
          <w:sz w:val="40"/>
          <w:szCs w:val="40"/>
        </w:rPr>
      </w:pPr>
    </w:p>
    <w:p w14:paraId="15AC997E" w14:textId="77777777" w:rsidR="00CC2200" w:rsidRPr="00872953" w:rsidRDefault="00CC2200">
      <w:pPr>
        <w:rPr>
          <w:sz w:val="28"/>
          <w:szCs w:val="28"/>
        </w:rPr>
      </w:pPr>
    </w:p>
    <w:sectPr w:rsidR="00CC2200" w:rsidRPr="00872953">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63" w:author="Emma Atkinson" w:date="2023-05-26T09:09:00Z" w:initials="EA">
    <w:p w14:paraId="78809359" w14:textId="77777777" w:rsidR="00D84ADA" w:rsidRDefault="00D84ADA" w:rsidP="00D84ADA">
      <w:pPr>
        <w:pStyle w:val="CommentText"/>
      </w:pPr>
      <w:r>
        <w:rPr>
          <w:rStyle w:val="CommentReference"/>
        </w:rPr>
        <w:annotationRef/>
      </w:r>
      <w:r>
        <w:t>For now, I would outline the options we're considering but not emphasize it as a point for discussion on Monday.</w:t>
      </w:r>
    </w:p>
  </w:comment>
  <w:comment w:id="70" w:author="Emma Atkinson" w:date="2023-05-26T09:15:00Z" w:initials="EA">
    <w:p w14:paraId="77A1C04E" w14:textId="77777777" w:rsidR="00D84ADA" w:rsidRDefault="00D84ADA" w:rsidP="00D84ADA">
      <w:pPr>
        <w:pStyle w:val="CommentText"/>
      </w:pPr>
      <w:r>
        <w:rPr>
          <w:rStyle w:val="CommentReference"/>
        </w:rPr>
        <w:annotationRef/>
      </w:r>
      <w:r>
        <w:t xml:space="preserve">This section will tie into our outline of our proposed model-fitting approach. Depending on how things flesh out, you could consider combining the sections into one overview of our model-fitting proposal. </w:t>
      </w:r>
    </w:p>
  </w:comment>
  <w:comment w:id="77" w:author="Emma Atkinson" w:date="2023-05-26T09:14:00Z" w:initials="EA">
    <w:p w14:paraId="135B5DA9" w14:textId="77777777" w:rsidR="00D84ADA" w:rsidRDefault="00D84ADA" w:rsidP="00D84ADA">
      <w:pPr>
        <w:pStyle w:val="CommentText"/>
      </w:pPr>
      <w:r>
        <w:rPr>
          <w:rStyle w:val="CommentReference"/>
        </w:rPr>
        <w:annotationRef/>
      </w:r>
      <w:r>
        <w:t>If we have time in our meeting on Monday to touch on this, great, though I'd consider it lower priority. My two cents is that we wouldn't get a ton out of hold-out model validation here, given the experimental design and thrust of the question. For instance, it will be useful to estimate, visualise, and discuss the model uncertainty (e.g., confidence intervals on our parameter estimates) but whether or not our fitted model predicts new data seems to me like it would be trying to answer a question that we're not really asking. That said, maybe I'm wrong and Mark will have a different take!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8809359" w15:done="0"/>
  <w15:commentEx w15:paraId="77A1C04E" w15:done="0"/>
  <w15:commentEx w15:paraId="135B5DA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1B30D8" w16cex:dateUtc="2023-05-26T16:09:00Z"/>
  <w16cex:commentExtensible w16cex:durableId="281B30D7" w16cex:dateUtc="2023-05-26T16:15:00Z"/>
  <w16cex:commentExtensible w16cex:durableId="281B30D6" w16cex:dateUtc="2023-05-26T16: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8809359" w16cid:durableId="281B30D8"/>
  <w16cid:commentId w16cid:paraId="77A1C04E" w16cid:durableId="281B30D7"/>
  <w16cid:commentId w16cid:paraId="135B5DA9" w16cid:durableId="281B30D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charset w:val="00"/>
    <w:family w:val="auto"/>
    <w:pitch w:val="variable"/>
    <w:sig w:usb0="E50002FF" w:usb1="500079DB" w:usb2="0000001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acob Houtman">
    <w15:presenceInfo w15:providerId="AD" w15:userId="S::jacobhoutman@uvic.ca::5ff49d3e-1124-40bd-a6e8-47f5065be75b"/>
  </w15:person>
  <w15:person w15:author="Emma Atkinson">
    <w15:presenceInfo w15:providerId="AD" w15:userId="S::ema3@ualberta.ca::27a77143-e2ff-416f-bd6a-8385c33cd1d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2953"/>
    <w:rsid w:val="00063AE5"/>
    <w:rsid w:val="000822EF"/>
    <w:rsid w:val="00086648"/>
    <w:rsid w:val="000A5581"/>
    <w:rsid w:val="000D003C"/>
    <w:rsid w:val="000E248D"/>
    <w:rsid w:val="00100F75"/>
    <w:rsid w:val="001030D9"/>
    <w:rsid w:val="00124840"/>
    <w:rsid w:val="001903D7"/>
    <w:rsid w:val="001D409B"/>
    <w:rsid w:val="001E533B"/>
    <w:rsid w:val="001F3C15"/>
    <w:rsid w:val="00204328"/>
    <w:rsid w:val="00233E84"/>
    <w:rsid w:val="00240452"/>
    <w:rsid w:val="00266039"/>
    <w:rsid w:val="002B2CC5"/>
    <w:rsid w:val="002D005C"/>
    <w:rsid w:val="0030743F"/>
    <w:rsid w:val="00321432"/>
    <w:rsid w:val="0033208A"/>
    <w:rsid w:val="00393487"/>
    <w:rsid w:val="003C12EE"/>
    <w:rsid w:val="003C1FD8"/>
    <w:rsid w:val="003E6A45"/>
    <w:rsid w:val="0040685D"/>
    <w:rsid w:val="00460C21"/>
    <w:rsid w:val="004A1254"/>
    <w:rsid w:val="004C5563"/>
    <w:rsid w:val="004E18A4"/>
    <w:rsid w:val="004F2610"/>
    <w:rsid w:val="00566957"/>
    <w:rsid w:val="005A24B3"/>
    <w:rsid w:val="005B0A73"/>
    <w:rsid w:val="005E279C"/>
    <w:rsid w:val="00627DA8"/>
    <w:rsid w:val="006768C9"/>
    <w:rsid w:val="00701AB8"/>
    <w:rsid w:val="00760AAC"/>
    <w:rsid w:val="007A6232"/>
    <w:rsid w:val="00825FC5"/>
    <w:rsid w:val="0083683F"/>
    <w:rsid w:val="00850E19"/>
    <w:rsid w:val="00852A24"/>
    <w:rsid w:val="00872953"/>
    <w:rsid w:val="00885139"/>
    <w:rsid w:val="008858E6"/>
    <w:rsid w:val="008E6302"/>
    <w:rsid w:val="00903509"/>
    <w:rsid w:val="00937E54"/>
    <w:rsid w:val="00967786"/>
    <w:rsid w:val="009A472A"/>
    <w:rsid w:val="009C7B1C"/>
    <w:rsid w:val="00A54C73"/>
    <w:rsid w:val="00A877D9"/>
    <w:rsid w:val="00AD7BC1"/>
    <w:rsid w:val="00B26530"/>
    <w:rsid w:val="00B2773A"/>
    <w:rsid w:val="00B5412A"/>
    <w:rsid w:val="00BD5DDE"/>
    <w:rsid w:val="00C372FF"/>
    <w:rsid w:val="00C61C99"/>
    <w:rsid w:val="00CC2200"/>
    <w:rsid w:val="00D01675"/>
    <w:rsid w:val="00D84ADA"/>
    <w:rsid w:val="00DF2CE4"/>
    <w:rsid w:val="00E05B4F"/>
    <w:rsid w:val="00E4330B"/>
    <w:rsid w:val="00E95081"/>
    <w:rsid w:val="00EB7291"/>
    <w:rsid w:val="00EE085D"/>
    <w:rsid w:val="00EE3917"/>
    <w:rsid w:val="00F05EEF"/>
    <w:rsid w:val="00F1727D"/>
    <w:rsid w:val="00F41C6B"/>
    <w:rsid w:val="00F73074"/>
    <w:rsid w:val="00F9380C"/>
    <w:rsid w:val="00FC1C9A"/>
    <w:rsid w:val="00FD4790"/>
    <w:rsid w:val="00FF787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147044"/>
  <w15:chartTrackingRefBased/>
  <w15:docId w15:val="{041C6BC1-2671-8A4A-AF9C-62B021648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Revision">
    <w:name w:val="Revision"/>
    <w:hidden/>
    <w:uiPriority w:val="99"/>
    <w:semiHidden/>
    <w:rsid w:val="0083683F"/>
  </w:style>
  <w:style w:type="character" w:styleId="CommentReference">
    <w:name w:val="annotation reference"/>
    <w:basedOn w:val="DefaultParagraphFont"/>
    <w:uiPriority w:val="99"/>
    <w:semiHidden/>
    <w:unhideWhenUsed/>
    <w:rsid w:val="0083683F"/>
    <w:rPr>
      <w:sz w:val="16"/>
      <w:szCs w:val="16"/>
    </w:rPr>
  </w:style>
  <w:style w:type="paragraph" w:styleId="CommentText">
    <w:name w:val="annotation text"/>
    <w:basedOn w:val="Normal"/>
    <w:link w:val="CommentTextChar"/>
    <w:uiPriority w:val="99"/>
    <w:unhideWhenUsed/>
    <w:rsid w:val="0083683F"/>
    <w:rPr>
      <w:sz w:val="20"/>
      <w:szCs w:val="20"/>
    </w:rPr>
  </w:style>
  <w:style w:type="character" w:customStyle="1" w:styleId="CommentTextChar">
    <w:name w:val="Comment Text Char"/>
    <w:basedOn w:val="DefaultParagraphFont"/>
    <w:link w:val="CommentText"/>
    <w:uiPriority w:val="99"/>
    <w:rsid w:val="0083683F"/>
    <w:rPr>
      <w:sz w:val="20"/>
      <w:szCs w:val="20"/>
    </w:rPr>
  </w:style>
  <w:style w:type="paragraph" w:styleId="CommentSubject">
    <w:name w:val="annotation subject"/>
    <w:basedOn w:val="CommentText"/>
    <w:next w:val="CommentText"/>
    <w:link w:val="CommentSubjectChar"/>
    <w:uiPriority w:val="99"/>
    <w:semiHidden/>
    <w:unhideWhenUsed/>
    <w:rsid w:val="0083683F"/>
    <w:rPr>
      <w:b/>
      <w:bCs/>
    </w:rPr>
  </w:style>
  <w:style w:type="character" w:customStyle="1" w:styleId="CommentSubjectChar">
    <w:name w:val="Comment Subject Char"/>
    <w:basedOn w:val="CommentTextChar"/>
    <w:link w:val="CommentSubject"/>
    <w:uiPriority w:val="99"/>
    <w:semiHidden/>
    <w:rsid w:val="0083683F"/>
    <w:rPr>
      <w:b/>
      <w:bCs/>
      <w:sz w:val="20"/>
      <w:szCs w:val="20"/>
    </w:rPr>
  </w:style>
  <w:style w:type="table" w:styleId="TableGrid">
    <w:name w:val="Table Grid"/>
    <w:basedOn w:val="TableNormal"/>
    <w:uiPriority w:val="39"/>
    <w:rsid w:val="00825F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fontTable" Target="fontTable.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image" Target="media/image5.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image" Target="media/image4.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image" Target="media/image1.png"/><Relationship Id="rId9" Type="http://schemas.microsoft.com/office/2018/08/relationships/commentsExtensible" Target="commentsExtensible.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1307</Words>
  <Characters>7450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Houtman</dc:creator>
  <cp:keywords/>
  <dc:description/>
  <cp:lastModifiedBy>Emma Atkinson</cp:lastModifiedBy>
  <cp:revision>2</cp:revision>
  <dcterms:created xsi:type="dcterms:W3CDTF">2023-05-26T23:20:00Z</dcterms:created>
  <dcterms:modified xsi:type="dcterms:W3CDTF">2023-05-26T23:20:00Z</dcterms:modified>
</cp:coreProperties>
</file>