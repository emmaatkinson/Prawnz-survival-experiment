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B7FA8" w14:textId="47152313" w:rsidR="0027011C" w:rsidDel="003F61EA" w:rsidRDefault="0027011C" w:rsidP="0027011C">
      <w:pPr>
        <w:rPr>
          <w:del w:id="0" w:author="Jacob Houtman" w:date="2023-09-15T13:42:00Z"/>
          <w:u w:val="single"/>
        </w:rPr>
      </w:pPr>
      <w:del w:id="1" w:author="Jacob Houtman" w:date="2023-09-15T13:42:00Z">
        <w:r w:rsidRPr="00B53B58" w:rsidDel="003F61EA">
          <w:rPr>
            <w:u w:val="single"/>
          </w:rPr>
          <w:delText xml:space="preserve">Modelling Methods </w:delText>
        </w:r>
      </w:del>
    </w:p>
    <w:p w14:paraId="1C8D02E9" w14:textId="10EF63FA" w:rsidR="0027011C" w:rsidRPr="00B53B58" w:rsidDel="003F61EA" w:rsidRDefault="0027011C" w:rsidP="0027011C">
      <w:pPr>
        <w:rPr>
          <w:del w:id="2" w:author="Jacob Houtman" w:date="2023-09-15T13:42:00Z"/>
          <w:u w:val="single"/>
        </w:rPr>
      </w:pPr>
    </w:p>
    <w:p w14:paraId="68B564EE" w14:textId="57E7E86C" w:rsidR="0027011C" w:rsidDel="003F61EA" w:rsidRDefault="0027011C" w:rsidP="0027011C">
      <w:pPr>
        <w:ind w:firstLine="720"/>
        <w:rPr>
          <w:del w:id="3" w:author="Jacob Houtman" w:date="2023-09-15T13:42:00Z"/>
        </w:rPr>
      </w:pPr>
      <w:del w:id="4" w:author="Jacob Houtman" w:date="2023-09-15T13:42:00Z">
        <w:r w:rsidDel="003F61EA">
          <w:delText xml:space="preserve">To evaluate the influence of time out of water, air temperature, and carapace length on the post-release survival of </w:delText>
        </w:r>
        <w:r w:rsidRPr="00B11679" w:rsidDel="003F61EA">
          <w:rPr>
            <w:i/>
            <w:iCs/>
          </w:rPr>
          <w:delText>P. plat</w:delText>
        </w:r>
        <w:r w:rsidDel="003F61EA">
          <w:rPr>
            <w:i/>
            <w:iCs/>
          </w:rPr>
          <w:delText>y</w:delText>
        </w:r>
        <w:r w:rsidRPr="00B11679" w:rsidDel="003F61EA">
          <w:rPr>
            <w:i/>
            <w:iCs/>
          </w:rPr>
          <w:delText>ceros</w:delText>
        </w:r>
        <w:r w:rsidDel="003F61EA">
          <w:rPr>
            <w:i/>
            <w:iCs/>
          </w:rPr>
          <w:delText xml:space="preserve"> </w:delText>
        </w:r>
        <w:commentRangeStart w:id="5"/>
        <w:r w:rsidR="0020308D" w:rsidDel="003F61EA">
          <w:delText>captured</w:delText>
        </w:r>
        <w:commentRangeEnd w:id="5"/>
        <w:r w:rsidR="0020308D" w:rsidDel="003F61EA">
          <w:rPr>
            <w:rStyle w:val="CommentReference"/>
          </w:rPr>
          <w:commentReference w:id="5"/>
        </w:r>
        <w:r w:rsidR="0020308D" w:rsidDel="003F61EA">
          <w:delText xml:space="preserve"> in trap fisheries</w:delText>
        </w:r>
        <w:r w:rsidDel="003F61EA">
          <w:delText>, we used generalized linear mixed-effects models (GLMMs)</w:delText>
        </w:r>
        <w:r w:rsidR="0020308D" w:rsidDel="003F61EA">
          <w:delText>.</w:delText>
        </w:r>
        <w:r w:rsidR="00F404B3" w:rsidDel="003F61EA">
          <w:delText xml:space="preserve"> </w:delText>
        </w:r>
        <w:r w:rsidR="00616ACF" w:rsidDel="003F61EA">
          <w:delText>The</w:delText>
        </w:r>
        <w:r w:rsidR="00F404B3" w:rsidDel="003F61EA">
          <w:delText xml:space="preserve"> models</w:delText>
        </w:r>
        <w:r w:rsidR="00616ACF" w:rsidDel="003F61EA">
          <w:delText xml:space="preserve"> had a binomial error structure to model the probability of survival and </w:delText>
        </w:r>
        <w:r w:rsidR="0020308D" w:rsidDel="003F61EA">
          <w:delText>included random effects to account for the hierarchical structure of the experiment</w:delText>
        </w:r>
        <w:r w:rsidDel="003F61EA">
          <w:delText xml:space="preserve">. </w:delText>
        </w:r>
        <w:r w:rsidR="00616ACF" w:rsidRPr="008D3150" w:rsidDel="003F61EA">
          <w:rPr>
            <w:rFonts w:cstheme="minorHAnsi"/>
            <w:color w:val="000000"/>
            <w:lang w:val="en-US"/>
          </w:rPr>
          <w:delText>Prior to statistical analysis, we made several necessary data exclusions and assessed potential effects of our experimental design on the interpretation of results.</w:delText>
        </w:r>
      </w:del>
    </w:p>
    <w:p w14:paraId="11EDF8D2" w14:textId="76CC6D3E" w:rsidR="0027011C" w:rsidDel="003F61EA" w:rsidRDefault="0027011C" w:rsidP="0027011C">
      <w:pPr>
        <w:ind w:firstLine="720"/>
        <w:rPr>
          <w:del w:id="6" w:author="Jacob Houtman" w:date="2023-09-15T13:42:00Z"/>
        </w:rPr>
      </w:pPr>
    </w:p>
    <w:p w14:paraId="716F5B84" w14:textId="6EEADDEC" w:rsidR="0027011C" w:rsidDel="003F61EA" w:rsidRDefault="0020308D" w:rsidP="0027011C">
      <w:pPr>
        <w:ind w:firstLine="720"/>
        <w:rPr>
          <w:del w:id="7" w:author="Jacob Houtman" w:date="2023-09-15T13:42:00Z"/>
        </w:rPr>
      </w:pPr>
      <w:del w:id="8" w:author="Jacob Houtman" w:date="2023-09-15T13:42:00Z">
        <w:r w:rsidDel="003F61EA">
          <w:delText xml:space="preserve">Due to missing data, we excluded </w:delText>
        </w:r>
        <w:r w:rsidR="00972179" w:rsidDel="003F61EA">
          <w:delText xml:space="preserve">488 </w:delText>
        </w:r>
        <w:r w:rsidR="0027011C" w:rsidDel="003F61EA">
          <w:delText>of the prawns for which survival data was collected (</w:delText>
        </w:r>
        <w:r w:rsidR="00A64E9E" w:rsidDel="003F61EA">
          <w:delText>n</w:delText>
        </w:r>
        <w:r w:rsidDel="003F61EA">
          <w:delText xml:space="preserve"> </w:delText>
        </w:r>
        <w:r w:rsidR="0027011C" w:rsidDel="003F61EA">
          <w:delText>=</w:delText>
        </w:r>
        <w:r w:rsidDel="003F61EA">
          <w:delText xml:space="preserve"> </w:delText>
        </w:r>
        <w:r w:rsidR="0027011C" w:rsidDel="003F61EA">
          <w:delText>5053</w:delText>
        </w:r>
        <w:r w:rsidR="00162B7D" w:rsidDel="003F61EA">
          <w:delText xml:space="preserve">). </w:delText>
        </w:r>
        <w:r w:rsidDel="003F61EA">
          <w:delText>A small portion of the prawns (</w:delText>
        </w:r>
        <w:commentRangeStart w:id="9"/>
        <w:r w:rsidR="0027011C" w:rsidDel="003F61EA">
          <w:delText>273</w:delText>
        </w:r>
        <w:r w:rsidDel="003F61EA">
          <w:delText>)</w:delText>
        </w:r>
        <w:commentRangeEnd w:id="9"/>
        <w:r w:rsidR="00BE76F0" w:rsidDel="003F61EA">
          <w:rPr>
            <w:rStyle w:val="CommentReference"/>
          </w:rPr>
          <w:commentReference w:id="9"/>
        </w:r>
        <w:r w:rsidR="0027011C" w:rsidDel="003F61EA">
          <w:delText xml:space="preserve"> lost their coloured band during the release stage</w:delText>
        </w:r>
        <w:r w:rsidDel="003F61EA">
          <w:delText xml:space="preserve"> of the experiment</w:delText>
        </w:r>
        <w:r w:rsidR="00162B7D" w:rsidDel="003F61EA">
          <w:delText xml:space="preserve"> (Figure 1)</w:delText>
        </w:r>
        <w:r w:rsidR="0027011C" w:rsidDel="003F61EA">
          <w:delText xml:space="preserve">. </w:delText>
        </w:r>
        <w:r w:rsidDel="003F61EA">
          <w:delText>As the band colour denoted treatment group,</w:delText>
        </w:r>
        <w:r w:rsidR="008D3150" w:rsidDel="003F61EA">
          <w:delText xml:space="preserve"> </w:delText>
        </w:r>
        <w:r w:rsidR="0027011C" w:rsidDel="003F61EA">
          <w:delText>prawns</w:delText>
        </w:r>
        <w:r w:rsidDel="003F61EA">
          <w:delText xml:space="preserve"> missing bands</w:delText>
        </w:r>
        <w:r w:rsidR="0027011C" w:rsidDel="003F61EA">
          <w:delText xml:space="preserve"> could not be assigned to a treatment. To ensure we were not confounding our results, we compared the size distribution of these prawns to that of the prawns that retained their band</w:delText>
        </w:r>
        <w:r w:rsidR="00162B7D" w:rsidDel="003F61EA">
          <w:delText xml:space="preserve"> (Appendix 1)</w:delText>
        </w:r>
        <w:r w:rsidR="0027011C" w:rsidDel="003F61EA">
          <w:delText xml:space="preserve">. There was </w:delText>
        </w:r>
        <w:commentRangeStart w:id="10"/>
        <w:r w:rsidR="0027011C" w:rsidDel="003F61EA">
          <w:delText>no clear difference</w:delText>
        </w:r>
        <w:commentRangeEnd w:id="10"/>
        <w:r w:rsidR="00BE76F0" w:rsidDel="003F61EA">
          <w:rPr>
            <w:rStyle w:val="CommentReference"/>
          </w:rPr>
          <w:commentReference w:id="10"/>
        </w:r>
        <w:r w:rsidR="0027011C" w:rsidDel="003F61EA">
          <w:delText xml:space="preserve">, so these individuals were excluded from the </w:delText>
        </w:r>
        <w:r w:rsidR="00BE76F0" w:rsidDel="003F61EA">
          <w:delText xml:space="preserve">final </w:delText>
        </w:r>
        <w:r w:rsidR="0027011C" w:rsidDel="003F61EA">
          <w:delText>data</w:delText>
        </w:r>
        <w:r w:rsidR="00BE76F0" w:rsidDel="003F61EA">
          <w:delText>set</w:delText>
        </w:r>
        <w:r w:rsidR="0027011C" w:rsidDel="003F61EA">
          <w:delText xml:space="preserve">. </w:delText>
        </w:r>
        <w:r w:rsidR="00BE76F0" w:rsidDel="003F61EA">
          <w:delText xml:space="preserve">We </w:delText>
        </w:r>
        <w:r w:rsidR="00301D0E" w:rsidDel="003F61EA">
          <w:delText>e</w:delText>
        </w:r>
        <w:r w:rsidR="00BE76F0" w:rsidDel="003F61EA">
          <w:delText xml:space="preserve">xcluded an additional </w:delText>
        </w:r>
        <w:r w:rsidR="0027011C" w:rsidDel="003F61EA">
          <w:delText>215 prawns</w:delText>
        </w:r>
        <w:r w:rsidR="00BE76F0" w:rsidDel="003F61EA">
          <w:delText>, which</w:delText>
        </w:r>
        <w:r w:rsidR="0027011C" w:rsidDel="003F61EA">
          <w:delText xml:space="preserve"> had damage on their carapace</w:delText>
        </w:r>
        <w:r w:rsidR="00BE76F0" w:rsidDel="003F61EA">
          <w:delText xml:space="preserve"> such that we could not obtain an accurate</w:delText>
        </w:r>
        <w:r w:rsidR="0027011C" w:rsidDel="003F61EA">
          <w:delText xml:space="preserve"> length</w:delText>
        </w:r>
        <w:r w:rsidR="00BE76F0" w:rsidDel="003F61EA">
          <w:delText xml:space="preserve"> measurement.</w:delText>
        </w:r>
        <w:r w:rsidR="0027011C" w:rsidDel="003F61EA">
          <w:delText xml:space="preserve"> </w:delText>
        </w:r>
        <w:r w:rsidR="00BE76F0" w:rsidDel="003F61EA">
          <w:delText>We found no correlation between carapace damage and treatment group (</w:delText>
        </w:r>
        <w:r w:rsidR="00BE76F0" w:rsidDel="003F61EA">
          <w:rPr>
            <w:i/>
            <w:iCs/>
          </w:rPr>
          <w:delText>insert t-test statistics,</w:delText>
        </w:r>
        <w:r w:rsidR="00E7223D" w:rsidDel="003F61EA">
          <w:rPr>
            <w:i/>
            <w:iCs/>
          </w:rPr>
          <w:delText xml:space="preserve"> </w:delText>
        </w:r>
        <w:r w:rsidR="00E7223D" w:rsidDel="003F61EA">
          <w:delText>Appendix 1</w:delText>
        </w:r>
        <w:r w:rsidR="00BE76F0" w:rsidDel="003F61EA">
          <w:delText xml:space="preserve">). </w:delText>
        </w:r>
      </w:del>
    </w:p>
    <w:p w14:paraId="5816BEE1" w14:textId="43508C7D" w:rsidR="0027011C" w:rsidDel="003F61EA" w:rsidRDefault="0027011C" w:rsidP="0027011C">
      <w:pPr>
        <w:ind w:firstLine="720"/>
        <w:rPr>
          <w:del w:id="11" w:author="Jacob Houtman" w:date="2023-09-15T13:42:00Z"/>
        </w:rPr>
      </w:pPr>
    </w:p>
    <w:p w14:paraId="7BA5952D" w14:textId="37A8992D" w:rsidR="0027011C" w:rsidDel="003F61EA" w:rsidRDefault="00686796" w:rsidP="0027011C">
      <w:pPr>
        <w:ind w:firstLine="720"/>
        <w:rPr>
          <w:del w:id="12" w:author="Jacob Houtman" w:date="2023-09-15T13:42:00Z"/>
        </w:rPr>
      </w:pPr>
      <w:del w:id="13" w:author="Jacob Houtman" w:date="2023-09-15T13:42:00Z">
        <w:r w:rsidDel="003F61EA">
          <w:delText>We lost prawns</w:delText>
        </w:r>
        <w:r w:rsidR="003D0B78" w:rsidDel="003F61EA">
          <w:delText xml:space="preserve"> </w:delText>
        </w:r>
        <w:r w:rsidR="00F667B6" w:rsidDel="003F61EA">
          <w:delText xml:space="preserve">in two ways: either </w:delText>
        </w:r>
        <w:r w:rsidR="00BE76F0" w:rsidDel="003F61EA">
          <w:delText>through the mesh of the bags used during the treatment stage</w:delText>
        </w:r>
        <w:r w:rsidR="00F667B6" w:rsidDel="003F61EA">
          <w:delText>,</w:delText>
        </w:r>
        <w:r w:rsidR="00BE76F0" w:rsidDel="003F61EA">
          <w:delText xml:space="preserve"> or through the mesh of the traps </w:delText>
        </w:r>
        <w:r w:rsidR="001C39E3" w:rsidDel="003F61EA">
          <w:delText>during the release stage of the trial</w:delText>
        </w:r>
        <w:r w:rsidR="00C22B62" w:rsidDel="003F61EA">
          <w:delText>.</w:delText>
        </w:r>
        <w:r w:rsidR="00EF718C" w:rsidDel="003F61EA">
          <w:delText xml:space="preserve"> </w:delText>
        </w:r>
        <w:r w:rsidR="00C22B62" w:rsidDel="003F61EA">
          <w:delText>W</w:delText>
        </w:r>
        <w:r w:rsidR="00A20FED" w:rsidDel="003F61EA">
          <w:delText>e could not collect end</w:delText>
        </w:r>
        <w:r w:rsidR="001C39E3" w:rsidDel="003F61EA">
          <w:delText>-of-trial</w:delText>
        </w:r>
        <w:r w:rsidR="0027011C" w:rsidDel="003F61EA">
          <w:delText xml:space="preserve"> data </w:delText>
        </w:r>
        <w:r w:rsidR="00EF718C" w:rsidDel="003F61EA">
          <w:delText>for</w:delText>
        </w:r>
        <w:r w:rsidR="0027011C" w:rsidDel="003F61EA">
          <w:delText xml:space="preserve"> these individuals. </w:delText>
        </w:r>
        <w:r w:rsidR="001C39E3" w:rsidDel="003F61EA">
          <w:delText>To</w:delText>
        </w:r>
        <w:r w:rsidR="0027011C" w:rsidDel="003F61EA">
          <w:delText xml:space="preserve"> investigate whether</w:delText>
        </w:r>
        <w:r w:rsidR="001C39E3" w:rsidDel="003F61EA">
          <w:delText xml:space="preserve"> there was a bias in prawn loss, we evaluated</w:delText>
        </w:r>
        <w:r w:rsidR="0027011C" w:rsidDel="003F61EA">
          <w:delText xml:space="preserve"> the percentage</w:delText>
        </w:r>
        <w:r w:rsidR="00EF718C" w:rsidDel="003F61EA">
          <w:delText xml:space="preserve"> of prawns lost</w:delText>
        </w:r>
        <w:r w:rsidR="00D2236F" w:rsidDel="003F61EA">
          <w:delText xml:space="preserve"> in each </w:delText>
        </w:r>
        <w:r w:rsidR="0027011C" w:rsidDel="003F61EA">
          <w:delText>treatment</w:delText>
        </w:r>
        <w:r w:rsidR="00967BE2" w:rsidDel="003F61EA">
          <w:delText>.</w:delText>
        </w:r>
        <w:r w:rsidR="0027011C" w:rsidDel="003F61EA">
          <w:delText xml:space="preserve"> There were slightly more losses at </w:delText>
        </w:r>
        <w:r w:rsidR="00D2236F" w:rsidDel="003F61EA">
          <w:delText xml:space="preserve">longer </w:delText>
        </w:r>
        <w:r w:rsidR="0027011C" w:rsidDel="003F61EA">
          <w:delText>treatments times</w:delText>
        </w:r>
        <w:r w:rsidR="00EF718C" w:rsidDel="003F61EA">
          <w:delText xml:space="preserve"> </w:delText>
        </w:r>
        <w:r w:rsidR="00EF718C" w:rsidRPr="00CF0D09" w:rsidDel="003F61EA">
          <w:rPr>
            <w:color w:val="000000" w:themeColor="text1"/>
          </w:rPr>
          <w:delText>(</w:delText>
        </w:r>
        <w:r w:rsidR="00CF0D09" w:rsidDel="003F61EA">
          <w:rPr>
            <w:color w:val="000000" w:themeColor="text1"/>
          </w:rPr>
          <w:delText>Figure 2)</w:delText>
        </w:r>
        <w:r w:rsidR="0027011C" w:rsidRPr="00CF0D09" w:rsidDel="003F61EA">
          <w:rPr>
            <w:color w:val="000000" w:themeColor="text1"/>
          </w:rPr>
          <w:delText xml:space="preserve">. </w:delText>
        </w:r>
        <w:r w:rsidR="0027011C" w:rsidDel="003F61EA">
          <w:delText>To</w:delText>
        </w:r>
        <w:r w:rsidR="00EF718C" w:rsidDel="003F61EA">
          <w:delText xml:space="preserve"> evaluate the</w:delText>
        </w:r>
        <w:r w:rsidR="00CE4693" w:rsidDel="003F61EA">
          <w:delText xml:space="preserve"> </w:delText>
        </w:r>
        <w:r w:rsidR="00EF718C" w:rsidDel="003F61EA">
          <w:delText>influence of th</w:delText>
        </w:r>
        <w:r w:rsidR="00572571" w:rsidDel="003F61EA">
          <w:delText xml:space="preserve">e </w:delText>
        </w:r>
        <w:r w:rsidR="00CE4693" w:rsidDel="003F61EA">
          <w:delText xml:space="preserve">potential </w:delText>
        </w:r>
        <w:r w:rsidR="00EF718C" w:rsidDel="003F61EA">
          <w:delText xml:space="preserve">bias </w:delText>
        </w:r>
        <w:r w:rsidR="00572571" w:rsidDel="003F61EA">
          <w:delText>in prawn los</w:delText>
        </w:r>
        <w:r w:rsidR="00CE4693" w:rsidDel="003F61EA">
          <w:delText>s</w:delText>
        </w:r>
        <w:r w:rsidR="00572571" w:rsidDel="003F61EA">
          <w:delText xml:space="preserve">, we simulated </w:delText>
        </w:r>
        <w:r w:rsidR="000139C0" w:rsidDel="003F61EA">
          <w:delText xml:space="preserve">four </w:delText>
        </w:r>
        <w:r w:rsidR="00472FBD" w:rsidDel="003F61EA">
          <w:delText xml:space="preserve">scenarios for prawn loss: </w:delText>
        </w:r>
        <w:r w:rsidR="000139C0" w:rsidDel="003F61EA">
          <w:delText xml:space="preserve">we lost no prawns; </w:delText>
        </w:r>
        <w:r w:rsidR="00472FBD" w:rsidDel="003F61EA">
          <w:delText xml:space="preserve">we lost only dead prawns; we lost only living prawns; we lost dead and living prawns with equal frequency. </w:delText>
        </w:r>
        <w:r w:rsidR="00EC5988" w:rsidDel="003F61EA">
          <w:delText xml:space="preserve">We then </w:delText>
        </w:r>
        <w:r w:rsidR="00B17874" w:rsidDel="003F61EA">
          <w:delText>evaluated</w:delText>
        </w:r>
        <w:r w:rsidR="0027011C" w:rsidDel="003F61EA">
          <w:delText xml:space="preserve"> the </w:delText>
        </w:r>
        <w:r w:rsidR="00B17874" w:rsidDel="003F61EA">
          <w:delText xml:space="preserve">difference </w:delText>
        </w:r>
        <w:r w:rsidR="000139C0" w:rsidDel="003F61EA">
          <w:delText xml:space="preserve">in survival estimates between </w:delText>
        </w:r>
        <w:r w:rsidR="00B17874" w:rsidDel="003F61EA">
          <w:delText xml:space="preserve">the </w:delText>
        </w:r>
        <w:r w:rsidR="000139C0" w:rsidDel="003F61EA">
          <w:delText xml:space="preserve">four scenarios </w:delText>
        </w:r>
        <w:r w:rsidR="00EC5988" w:rsidRPr="00FB5D79" w:rsidDel="003F61EA">
          <w:rPr>
            <w:rFonts w:cstheme="minorHAnsi"/>
            <w:color w:val="000000"/>
            <w:lang w:val="en-US"/>
          </w:rPr>
          <w:delText>to address whether loss of prawns could confound our interpretation of how survival did or didn't differ across treatment groups.</w:delText>
        </w:r>
        <w:r w:rsidR="00472FBD" w:rsidDel="003F61EA">
          <w:rPr>
            <w:rFonts w:cstheme="minorHAnsi"/>
            <w:color w:val="000000"/>
            <w:lang w:val="en-US"/>
          </w:rPr>
          <w:delText xml:space="preserve"> </w:delText>
        </w:r>
        <w:r w:rsidR="0027011C" w:rsidRPr="00D2236F" w:rsidDel="003F61EA">
          <w:rPr>
            <w:rFonts w:cstheme="minorHAnsi"/>
          </w:rPr>
          <w:delText>This analysis showed that even if living or dead prawns were lost more frequently,</w:delText>
        </w:r>
        <w:r w:rsidR="0027011C" w:rsidDel="003F61EA">
          <w:delText xml:space="preserve"> the effect on the estimated survival was </w:delText>
        </w:r>
        <w:commentRangeStart w:id="14"/>
        <w:r w:rsidR="0027011C" w:rsidDel="003F61EA">
          <w:delText>minor.</w:delText>
        </w:r>
        <w:commentRangeEnd w:id="14"/>
        <w:r w:rsidR="00DB2426" w:rsidDel="003F61EA">
          <w:rPr>
            <w:rStyle w:val="CommentReference"/>
          </w:rPr>
          <w:commentReference w:id="14"/>
        </w:r>
      </w:del>
    </w:p>
    <w:p w14:paraId="1A58DE94" w14:textId="2D2B7B35" w:rsidR="0027011C" w:rsidDel="003F61EA" w:rsidRDefault="0027011C" w:rsidP="0027011C">
      <w:pPr>
        <w:ind w:firstLine="720"/>
        <w:rPr>
          <w:del w:id="15" w:author="Jacob Houtman" w:date="2023-09-15T13:42:00Z"/>
        </w:rPr>
      </w:pPr>
      <w:del w:id="16" w:author="Jacob Houtman" w:date="2023-09-15T13:42:00Z">
        <w:r w:rsidDel="003F61EA">
          <w:delText xml:space="preserve"> </w:delText>
        </w:r>
      </w:del>
    </w:p>
    <w:p w14:paraId="5E5F97B9" w14:textId="4E9450B8" w:rsidR="0027011C" w:rsidDel="003F61EA" w:rsidRDefault="00DB2426" w:rsidP="0027011C">
      <w:pPr>
        <w:ind w:firstLine="720"/>
        <w:rPr>
          <w:del w:id="17" w:author="Jacob Houtman" w:date="2023-09-15T13:42:00Z"/>
        </w:rPr>
      </w:pPr>
      <w:del w:id="18" w:author="Jacob Houtman" w:date="2023-09-15T13:42:00Z">
        <w:r w:rsidDel="003F61EA">
          <w:delText xml:space="preserve">We took a model selection approach to evaluate the relative importance of </w:delText>
        </w:r>
        <w:r w:rsidR="0027011C" w:rsidDel="003F61EA">
          <w:delText>three fixed effects</w:delText>
        </w:r>
        <w:r w:rsidDel="003F61EA">
          <w:delText xml:space="preserve"> and their two-way interactions</w:delText>
        </w:r>
        <w:r w:rsidR="0027011C" w:rsidDel="003F61EA">
          <w:delText xml:space="preserve">: time out of water, air temperature, and </w:delText>
        </w:r>
        <w:r w:rsidDel="003F61EA">
          <w:delText xml:space="preserve">carapace </w:delText>
        </w:r>
        <w:r w:rsidR="0027011C" w:rsidDel="003F61EA">
          <w:delText>length</w:delText>
        </w:r>
        <w:r w:rsidDel="003F61EA">
          <w:delText>.</w:delText>
        </w:r>
        <w:r w:rsidR="0027011C" w:rsidDel="003F61EA">
          <w:delText xml:space="preserve"> </w:delText>
        </w:r>
        <w:r w:rsidDel="003F61EA">
          <w:delText>In total, we considered a suite of</w:delText>
        </w:r>
        <w:r w:rsidR="0027011C" w:rsidDel="003F61EA">
          <w:delText xml:space="preserve"> 18 candidate models (Table 1) to predict prawn survival. We did not include the three-way interaction term because it is difficult to </w:delText>
        </w:r>
        <w:commentRangeStart w:id="19"/>
        <w:r w:rsidR="0027011C" w:rsidDel="003F61EA">
          <w:delText>interpret</w:delText>
        </w:r>
        <w:commentRangeEnd w:id="19"/>
        <w:r w:rsidDel="003F61EA">
          <w:rPr>
            <w:rStyle w:val="CommentReference"/>
          </w:rPr>
          <w:commentReference w:id="19"/>
        </w:r>
        <w:r w:rsidR="0027011C" w:rsidDel="003F61EA">
          <w:delText xml:space="preserve">. All models included a random effect on the intercept to account for variation in survival caused by the trap a prawn was in; </w:delText>
        </w:r>
        <w:commentRangeStart w:id="20"/>
        <w:r w:rsidR="0027011C" w:rsidDel="003F61EA">
          <w:delText>there were 123 levels</w:delText>
        </w:r>
        <w:commentRangeEnd w:id="20"/>
        <w:r w:rsidDel="003F61EA">
          <w:rPr>
            <w:rStyle w:val="CommentReference"/>
          </w:rPr>
          <w:commentReference w:id="20"/>
        </w:r>
        <w:r w:rsidR="0027011C" w:rsidDel="003F61EA">
          <w:delText xml:space="preserve">. We expected survival </w:delText>
        </w:r>
        <w:r w:rsidDel="003F61EA">
          <w:delText>may</w:delText>
        </w:r>
        <w:r w:rsidR="0027011C" w:rsidDel="003F61EA">
          <w:delText xml:space="preserve"> vary between traps because</w:delText>
        </w:r>
        <w:r w:rsidR="0027011C" w:rsidRPr="00B11679" w:rsidDel="003F61EA">
          <w:delText xml:space="preserve"> </w:delText>
        </w:r>
        <w:r w:rsidR="0027011C" w:rsidDel="003F61EA">
          <w:delText>location, time, and orientation on the ground</w:delText>
        </w:r>
        <w:r w:rsidR="000F30DB" w:rsidDel="003F61EA">
          <w:delText xml:space="preserve"> </w:delText>
        </w:r>
        <w:r w:rsidR="0027011C" w:rsidDel="003F61EA">
          <w:delText>.</w:delText>
        </w:r>
        <w:r w:rsidR="0027011C" w:rsidRPr="00B11679" w:rsidDel="003F61EA">
          <w:delText xml:space="preserve"> </w:delText>
        </w:r>
        <w:r w:rsidR="0027011C" w:rsidDel="003F61EA">
          <w:delText xml:space="preserve">Model fitting was done with the lme4 (Gaussian Quadrature) and glmmTMB (Laplace approximation) R </w:delText>
        </w:r>
        <w:commentRangeStart w:id="21"/>
        <w:r w:rsidR="0027011C" w:rsidDel="003F61EA">
          <w:delText>packages</w:delText>
        </w:r>
        <w:commentRangeEnd w:id="21"/>
        <w:r w:rsidR="00B170B0" w:rsidDel="003F61EA">
          <w:rPr>
            <w:rStyle w:val="CommentReference"/>
          </w:rPr>
          <w:commentReference w:id="21"/>
        </w:r>
        <w:r w:rsidR="0027011C" w:rsidDel="003F61EA">
          <w:delText xml:space="preserve">. To prioritise simplicity and interpretability, we compared models using Bayesian Information Criterion (BIC) (Table </w:delText>
        </w:r>
        <w:commentRangeStart w:id="22"/>
        <w:r w:rsidR="0027011C" w:rsidDel="003F61EA">
          <w:delText>1</w:delText>
        </w:r>
        <w:commentRangeEnd w:id="22"/>
        <w:r w:rsidR="00B170B0" w:rsidDel="003F61EA">
          <w:rPr>
            <w:rStyle w:val="CommentReference"/>
          </w:rPr>
          <w:commentReference w:id="22"/>
        </w:r>
        <w:r w:rsidR="0027011C" w:rsidDel="003F61EA">
          <w:delText xml:space="preserve">). </w:delText>
        </w:r>
      </w:del>
    </w:p>
    <w:p w14:paraId="6925C96F" w14:textId="69ADA919" w:rsidR="00827D43" w:rsidRDefault="00827D43" w:rsidP="00C36693"/>
    <w:p w14:paraId="6151E9D8" w14:textId="77777777" w:rsidR="00162B7D" w:rsidRDefault="00162B7D" w:rsidP="00C36693"/>
    <w:p w14:paraId="60B10B03" w14:textId="77777777" w:rsidR="00364BBD" w:rsidRDefault="00364BBD" w:rsidP="00364BBD">
      <w:pPr>
        <w:rPr>
          <w:u w:val="single"/>
        </w:rPr>
      </w:pPr>
      <w:r w:rsidRPr="00B53B58">
        <w:rPr>
          <w:u w:val="single"/>
        </w:rPr>
        <w:t xml:space="preserve">Modelling Methods </w:t>
      </w:r>
    </w:p>
    <w:p w14:paraId="030050CE" w14:textId="77777777" w:rsidR="00364BBD" w:rsidRPr="00B53B58" w:rsidRDefault="00364BBD" w:rsidP="00364BBD">
      <w:pPr>
        <w:rPr>
          <w:u w:val="single"/>
        </w:rPr>
      </w:pPr>
    </w:p>
    <w:p w14:paraId="3E2892BA" w14:textId="0EEFFE6B" w:rsidR="00364BBD" w:rsidRDefault="00364BBD" w:rsidP="00364BBD">
      <w:pPr>
        <w:ind w:firstLine="720"/>
      </w:pPr>
      <w:r>
        <w:t xml:space="preserve">To evaluate the influence of time out of water, air temperature, and carapace length on the post-release survival of </w:t>
      </w:r>
      <w:r w:rsidRPr="00B11679">
        <w:rPr>
          <w:i/>
          <w:iCs/>
        </w:rPr>
        <w:t xml:space="preserve">P. </w:t>
      </w:r>
      <w:proofErr w:type="spellStart"/>
      <w:r w:rsidRPr="00B11679">
        <w:rPr>
          <w:i/>
          <w:iCs/>
        </w:rPr>
        <w:t>plat</w:t>
      </w:r>
      <w:r>
        <w:rPr>
          <w:i/>
          <w:iCs/>
        </w:rPr>
        <w:t>y</w:t>
      </w:r>
      <w:r w:rsidRPr="00B11679">
        <w:rPr>
          <w:i/>
          <w:iCs/>
        </w:rPr>
        <w:t>ceros</w:t>
      </w:r>
      <w:proofErr w:type="spellEnd"/>
      <w:r>
        <w:rPr>
          <w:i/>
          <w:iCs/>
        </w:rPr>
        <w:t xml:space="preserve"> </w:t>
      </w:r>
      <w:commentRangeStart w:id="23"/>
      <w:r>
        <w:t>captured</w:t>
      </w:r>
      <w:commentRangeEnd w:id="23"/>
      <w:r>
        <w:rPr>
          <w:rStyle w:val="CommentReference"/>
        </w:rPr>
        <w:commentReference w:id="23"/>
      </w:r>
      <w:r>
        <w:t xml:space="preserve"> in trap fisheries, we used generalized linear mixed-effects models (GLMMs)</w:t>
      </w:r>
      <w:r>
        <w:t xml:space="preserve"> with</w:t>
      </w:r>
      <w:r>
        <w:t xml:space="preserve"> binomial error structure to model the probability of survival. The models included random effects to account for the hierarchical structure of the experiment. </w:t>
      </w:r>
      <w:r w:rsidRPr="008D3150">
        <w:rPr>
          <w:rFonts w:cstheme="minorHAnsi"/>
          <w:color w:val="000000"/>
          <w:lang w:val="en-US"/>
        </w:rPr>
        <w:t xml:space="preserve">Prior to statistical analysis, we </w:t>
      </w:r>
      <w:del w:id="24" w:author="Jacob Houtman" w:date="2023-09-15T11:39:00Z">
        <w:r w:rsidRPr="008D3150" w:rsidDel="00130FDA">
          <w:rPr>
            <w:rFonts w:cstheme="minorHAnsi"/>
            <w:color w:val="000000"/>
            <w:lang w:val="en-US"/>
          </w:rPr>
          <w:delText>made several necessary data exclusions</w:delText>
        </w:r>
      </w:del>
      <w:ins w:id="25" w:author="Jacob Houtman" w:date="2023-09-15T11:39:00Z">
        <w:r w:rsidR="00130FDA">
          <w:rPr>
            <w:rFonts w:cstheme="minorHAnsi"/>
            <w:color w:val="000000"/>
            <w:lang w:val="en-US"/>
          </w:rPr>
          <w:t xml:space="preserve">excluded some prawns </w:t>
        </w:r>
      </w:ins>
      <w:ins w:id="26" w:author="Jacob Houtman" w:date="2023-09-15T11:42:00Z">
        <w:r w:rsidR="007F0F25">
          <w:rPr>
            <w:rFonts w:cstheme="minorHAnsi"/>
            <w:color w:val="000000"/>
            <w:lang w:val="en-US"/>
          </w:rPr>
          <w:t xml:space="preserve">(488) </w:t>
        </w:r>
      </w:ins>
      <w:ins w:id="27" w:author="Jacob Houtman" w:date="2023-09-15T11:39:00Z">
        <w:r w:rsidR="00130FDA">
          <w:rPr>
            <w:rFonts w:cstheme="minorHAnsi"/>
            <w:color w:val="000000"/>
            <w:lang w:val="en-US"/>
          </w:rPr>
          <w:t>from the dataset</w:t>
        </w:r>
      </w:ins>
      <w:ins w:id="28" w:author="Jacob Houtman" w:date="2023-09-15T11:40:00Z">
        <w:r w:rsidR="00130FDA">
          <w:rPr>
            <w:rFonts w:cstheme="minorHAnsi"/>
            <w:color w:val="000000"/>
            <w:lang w:val="en-US"/>
          </w:rPr>
          <w:t xml:space="preserve"> (</w:t>
        </w:r>
      </w:ins>
      <w:ins w:id="29" w:author="Jacob Houtman" w:date="2023-09-15T11:42:00Z">
        <w:r w:rsidR="007F0F25">
          <w:rPr>
            <w:rFonts w:cstheme="minorHAnsi"/>
            <w:color w:val="000000"/>
            <w:lang w:val="en-US"/>
          </w:rPr>
          <w:t>n=5053</w:t>
        </w:r>
      </w:ins>
      <w:ins w:id="30" w:author="Jacob Houtman" w:date="2023-09-15T11:40:00Z">
        <w:r w:rsidR="00130FDA">
          <w:rPr>
            <w:rFonts w:cstheme="minorHAnsi"/>
            <w:color w:val="000000"/>
            <w:lang w:val="en-US"/>
          </w:rPr>
          <w:t>)</w:t>
        </w:r>
      </w:ins>
      <w:r w:rsidRPr="008D3150">
        <w:rPr>
          <w:rFonts w:cstheme="minorHAnsi"/>
          <w:color w:val="000000"/>
          <w:lang w:val="en-US"/>
        </w:rPr>
        <w:t xml:space="preserve"> and assessed potential effects of our experimental design on the interpretation of results.</w:t>
      </w:r>
    </w:p>
    <w:p w14:paraId="3591C3A3" w14:textId="77777777" w:rsidR="00364BBD" w:rsidRDefault="00364BBD" w:rsidP="00364BBD">
      <w:pPr>
        <w:ind w:firstLine="720"/>
      </w:pPr>
    </w:p>
    <w:p w14:paraId="340B1B6F" w14:textId="42663D5E" w:rsidR="00364BBD" w:rsidRDefault="000C78A9" w:rsidP="00364BBD">
      <w:pPr>
        <w:ind w:firstLine="720"/>
      </w:pPr>
      <w:ins w:id="31" w:author="Jacob Houtman" w:date="2023-09-15T11:30:00Z">
        <w:r>
          <w:t>We</w:t>
        </w:r>
      </w:ins>
      <w:del w:id="32" w:author="Jacob Houtman" w:date="2023-09-15T11:30:00Z">
        <w:r w:rsidR="00364BBD" w:rsidDel="000C78A9">
          <w:delText xml:space="preserve">Due to missing data, we </w:delText>
        </w:r>
      </w:del>
      <w:ins w:id="33" w:author="Jacob Houtman" w:date="2023-09-15T11:31:00Z">
        <w:r>
          <w:t xml:space="preserve"> </w:t>
        </w:r>
      </w:ins>
      <w:ins w:id="34" w:author="Jacob Houtman" w:date="2023-09-15T11:35:00Z">
        <w:r>
          <w:t>exclude</w:t>
        </w:r>
      </w:ins>
      <w:ins w:id="35" w:author="Jacob Houtman" w:date="2023-09-15T11:36:00Z">
        <w:r w:rsidR="00130FDA">
          <w:t xml:space="preserve">d </w:t>
        </w:r>
      </w:ins>
      <w:del w:id="36" w:author="Jacob Houtman" w:date="2023-09-15T11:34:00Z">
        <w:r w:rsidR="00364BBD" w:rsidDel="000C78A9">
          <w:delText xml:space="preserve">excluded 488 of the </w:delText>
        </w:r>
      </w:del>
      <w:r w:rsidR="00364BBD">
        <w:t xml:space="preserve">prawns </w:t>
      </w:r>
      <w:ins w:id="37" w:author="Jacob Houtman" w:date="2023-09-15T11:36:00Z">
        <w:r w:rsidR="00130FDA">
          <w:t>for whic</w:t>
        </w:r>
      </w:ins>
      <w:ins w:id="38" w:author="Jacob Houtman" w:date="2023-09-15T11:37:00Z">
        <w:r w:rsidR="00130FDA">
          <w:t>h one of the f</w:t>
        </w:r>
      </w:ins>
      <w:ins w:id="39" w:author="Jacob Houtman" w:date="2023-09-15T11:38:00Z">
        <w:r w:rsidR="00130FDA">
          <w:t xml:space="preserve">ollowing pieces of information was missing: treatment group </w:t>
        </w:r>
      </w:ins>
      <w:ins w:id="40" w:author="Jacob Houtman" w:date="2023-09-15T11:43:00Z">
        <w:r w:rsidR="007F0F25">
          <w:t>or</w:t>
        </w:r>
      </w:ins>
      <w:ins w:id="41" w:author="Jacob Houtman" w:date="2023-09-15T12:06:00Z">
        <w:r w:rsidR="00430E23">
          <w:t xml:space="preserve"> carapace</w:t>
        </w:r>
      </w:ins>
      <w:ins w:id="42" w:author="Jacob Houtman" w:date="2023-09-15T11:39:00Z">
        <w:r w:rsidR="00130FDA">
          <w:t xml:space="preserve"> length.</w:t>
        </w:r>
      </w:ins>
      <w:ins w:id="43" w:author="Jacob Houtman" w:date="2023-09-15T11:38:00Z">
        <w:r w:rsidR="00130FDA">
          <w:t xml:space="preserve"> </w:t>
        </w:r>
      </w:ins>
      <w:del w:id="44" w:author="Jacob Houtman" w:date="2023-09-15T11:36:00Z">
        <w:r w:rsidR="00364BBD" w:rsidDel="00130FDA">
          <w:delText xml:space="preserve">for which </w:delText>
        </w:r>
      </w:del>
      <w:del w:id="45" w:author="Jacob Houtman" w:date="2023-09-15T11:42:00Z">
        <w:r w:rsidR="00364BBD" w:rsidDel="007F0F25">
          <w:delText xml:space="preserve">survival data was collected (n = 5053). </w:delText>
        </w:r>
      </w:del>
      <w:r w:rsidR="00364BBD">
        <w:t>A small portion of the prawns (</w:t>
      </w:r>
      <w:commentRangeStart w:id="46"/>
      <w:r w:rsidR="00364BBD">
        <w:t>273)</w:t>
      </w:r>
      <w:commentRangeEnd w:id="46"/>
      <w:r w:rsidR="00364BBD">
        <w:rPr>
          <w:rStyle w:val="CommentReference"/>
        </w:rPr>
        <w:commentReference w:id="46"/>
      </w:r>
      <w:r w:rsidR="00364BBD">
        <w:t xml:space="preserve"> lost their coloured band during the release stage of the experiment (Figure 1)</w:t>
      </w:r>
      <w:r w:rsidR="00D004E1">
        <w:t>; as</w:t>
      </w:r>
      <w:r w:rsidR="00364BBD">
        <w:t xml:space="preserve"> the band colour denoted treatment group, prawns </w:t>
      </w:r>
      <w:r w:rsidR="00D004E1">
        <w:t xml:space="preserve">that lost their band </w:t>
      </w:r>
      <w:r w:rsidR="00364BBD">
        <w:t xml:space="preserve">could not be assigned to a treatment. To ensure we </w:t>
      </w:r>
      <w:r w:rsidR="00B10E15">
        <w:t>woul</w:t>
      </w:r>
      <w:r w:rsidR="00D004E1">
        <w:t>d not confound</w:t>
      </w:r>
      <w:r w:rsidR="00364BBD">
        <w:t xml:space="preserve"> our results, we compared the size distribution of these prawns to that of the prawns that retained their band (Appendix 1). There was</w:t>
      </w:r>
      <w:r w:rsidR="00B10E15">
        <w:t xml:space="preserve"> a </w:t>
      </w:r>
      <w:ins w:id="47" w:author="Jacob Houtman" w:date="2023-09-15T11:57:00Z">
        <w:r w:rsidR="0031163E">
          <w:t>statistically</w:t>
        </w:r>
      </w:ins>
      <w:ins w:id="48" w:author="Jacob Houtman" w:date="2023-09-15T11:58:00Z">
        <w:r w:rsidR="0031163E">
          <w:t xml:space="preserve"> </w:t>
        </w:r>
      </w:ins>
      <w:r w:rsidR="00B10E15">
        <w:t xml:space="preserve">significant difference </w:t>
      </w:r>
      <w:r w:rsidR="009A43E8">
        <w:t xml:space="preserve">between the two groups </w:t>
      </w:r>
      <w:r w:rsidR="00B10E15" w:rsidRPr="00D8148F">
        <w:t>(</w:t>
      </w:r>
      <w:r w:rsidR="00D8148F">
        <w:t>T</w:t>
      </w:r>
      <w:r w:rsidR="00415AF1" w:rsidRPr="00D8148F">
        <w:t>=</w:t>
      </w:r>
      <w:r w:rsidR="00415AF1">
        <w:t xml:space="preserve">3.25, </w:t>
      </w:r>
      <w:r w:rsidR="00415AF1" w:rsidRPr="005C02AC">
        <w:rPr>
          <w:i/>
          <w:iCs/>
        </w:rPr>
        <w:t>p</w:t>
      </w:r>
      <w:r w:rsidR="00415AF1" w:rsidRPr="00D8148F">
        <w:t>=0.0013</w:t>
      </w:r>
      <w:r w:rsidR="00B10E15">
        <w:t>)</w:t>
      </w:r>
      <w:r w:rsidR="00364BBD">
        <w:t xml:space="preserve">, </w:t>
      </w:r>
      <w:r w:rsidR="00415AF1">
        <w:t>however the difference was very small (1 mm, 3%)</w:t>
      </w:r>
      <w:r w:rsidR="009A43E8">
        <w:t xml:space="preserve"> (Figure 2).</w:t>
      </w:r>
      <w:r w:rsidR="00364BBD">
        <w:t xml:space="preserve"> </w:t>
      </w:r>
      <w:r w:rsidR="009A43E8">
        <w:t>T</w:t>
      </w:r>
      <w:r w:rsidR="00364BBD">
        <w:t>hese individuals were excluded from the final dataset. We excluded an additional 215 prawns</w:t>
      </w:r>
      <w:r w:rsidR="00D8148F">
        <w:t xml:space="preserve"> that</w:t>
      </w:r>
      <w:r w:rsidR="00364BBD">
        <w:t xml:space="preserve"> had damage on their carapace such that we could not </w:t>
      </w:r>
      <w:del w:id="49" w:author="Jacob Houtman" w:date="2023-09-15T11:55:00Z">
        <w:r w:rsidR="00364BBD" w:rsidDel="0031163E">
          <w:delText>obtain an accurate length measurement</w:delText>
        </w:r>
      </w:del>
      <w:ins w:id="50" w:author="Jacob Houtman" w:date="2023-09-15T11:55:00Z">
        <w:r w:rsidR="0031163E">
          <w:t>measure length accurately</w:t>
        </w:r>
      </w:ins>
      <w:r w:rsidR="00364BBD">
        <w:t xml:space="preserve">. </w:t>
      </w:r>
      <w:del w:id="51" w:author="Jacob Houtman" w:date="2023-09-15T12:07:00Z">
        <w:r w:rsidR="00364BBD" w:rsidDel="00430E23">
          <w:delText xml:space="preserve">We found no </w:delText>
        </w:r>
      </w:del>
      <w:ins w:id="52" w:author="Jacob Houtman" w:date="2023-09-15T12:07:00Z">
        <w:r w:rsidR="00430E23">
          <w:t xml:space="preserve">Although there appeared to be a </w:t>
        </w:r>
      </w:ins>
      <w:r w:rsidR="00364BBD">
        <w:t>correlation between carapace damage and treatment group (</w:t>
      </w:r>
      <w:del w:id="53" w:author="Jacob Houtman" w:date="2023-09-15T12:27:00Z">
        <w:r w:rsidR="00364BBD" w:rsidDel="00346064">
          <w:rPr>
            <w:i/>
            <w:iCs/>
          </w:rPr>
          <w:delText xml:space="preserve">insert t-test statistics, </w:delText>
        </w:r>
        <w:r w:rsidR="00364BBD" w:rsidDel="00346064">
          <w:delText>Appendix 1</w:delText>
        </w:r>
      </w:del>
      <w:ins w:id="54" w:author="Jacob Houtman" w:date="2023-09-15T12:27:00Z">
        <w:r w:rsidR="001F53AF">
          <w:t>Figure 3-carapace damage per treatment</w:t>
        </w:r>
      </w:ins>
      <w:r w:rsidR="00364BBD">
        <w:t>)</w:t>
      </w:r>
      <w:ins w:id="55" w:author="Jacob Houtman" w:date="2023-09-15T12:28:00Z">
        <w:r w:rsidR="001F53AF">
          <w:t xml:space="preserve">, we assessed the influence </w:t>
        </w:r>
      </w:ins>
      <w:ins w:id="56" w:author="Jacob Houtman" w:date="2023-09-15T12:33:00Z">
        <w:r w:rsidR="00EF54A8">
          <w:t>of this potential bias and found it was minor</w:t>
        </w:r>
      </w:ins>
      <w:r w:rsidR="00364BBD">
        <w:t xml:space="preserve">. </w:t>
      </w:r>
    </w:p>
    <w:p w14:paraId="29283549" w14:textId="77777777" w:rsidR="00364BBD" w:rsidRDefault="00364BBD" w:rsidP="00364BBD">
      <w:pPr>
        <w:ind w:firstLine="720"/>
      </w:pPr>
    </w:p>
    <w:p w14:paraId="47441F53" w14:textId="77777777" w:rsidR="00DD4371" w:rsidRDefault="00EF54A8" w:rsidP="00C07F0E">
      <w:pPr>
        <w:ind w:firstLine="720"/>
      </w:pPr>
      <w:ins w:id="57" w:author="Jacob Houtman" w:date="2023-09-15T12:36:00Z">
        <w:r>
          <w:t xml:space="preserve">We considered how two features of our </w:t>
        </w:r>
      </w:ins>
      <w:ins w:id="58" w:author="Jacob Houtman" w:date="2023-09-15T12:37:00Z">
        <w:r>
          <w:t>e</w:t>
        </w:r>
      </w:ins>
      <w:ins w:id="59" w:author="Jacob Houtman" w:date="2023-09-15T12:34:00Z">
        <w:r>
          <w:t xml:space="preserve">xperiment </w:t>
        </w:r>
      </w:ins>
      <w:ins w:id="60" w:author="Jacob Houtman" w:date="2023-09-15T12:35:00Z">
        <w:r>
          <w:t xml:space="preserve">may have influenced </w:t>
        </w:r>
      </w:ins>
      <w:ins w:id="61" w:author="Jacob Houtman" w:date="2023-09-15T12:37:00Z">
        <w:r>
          <w:t xml:space="preserve">results: prawns </w:t>
        </w:r>
        <w:r w:rsidR="00930A0A">
          <w:t xml:space="preserve">lost </w:t>
        </w:r>
      </w:ins>
      <w:ins w:id="62" w:author="Jacob Houtman" w:date="2023-09-15T12:38:00Z">
        <w:r w:rsidR="00930A0A">
          <w:t xml:space="preserve">from the traps, </w:t>
        </w:r>
      </w:ins>
      <w:ins w:id="63" w:author="Jacob Houtman" w:date="2023-09-15T12:37:00Z">
        <w:r>
          <w:t xml:space="preserve">and </w:t>
        </w:r>
      </w:ins>
      <w:ins w:id="64" w:author="Jacob Houtman" w:date="2023-09-15T12:38:00Z">
        <w:r w:rsidR="00930A0A">
          <w:t>varying salinity across trials</w:t>
        </w:r>
      </w:ins>
      <w:ins w:id="65" w:author="Jacob Houtman" w:date="2023-09-15T12:35:00Z">
        <w:r>
          <w:t xml:space="preserve">. </w:t>
        </w:r>
      </w:ins>
      <w:r w:rsidR="00364BBD">
        <w:t>We lost prawns in two ways: either through the mesh of the bags used during the treatment stage, or through the mesh of the traps during the release stage of the trial. We could not collect end-of-trial data for these individuals. To investigate whether there was a bias in prawn loss, we evaluated the percentage of prawns lost in each treatment</w:t>
      </w:r>
      <w:ins w:id="66" w:author="Jacob Houtman" w:date="2023-09-15T12:04:00Z">
        <w:r w:rsidR="00E24D70">
          <w:t>.</w:t>
        </w:r>
      </w:ins>
      <w:ins w:id="67" w:author="Jacob Houtman" w:date="2023-09-15T12:16:00Z">
        <w:r w:rsidR="00346064">
          <w:t xml:space="preserve"> </w:t>
        </w:r>
      </w:ins>
      <w:ins w:id="68" w:author="Jacob Houtman" w:date="2023-09-15T12:04:00Z">
        <w:r w:rsidR="00E24D70">
          <w:t>W</w:t>
        </w:r>
      </w:ins>
      <w:del w:id="69" w:author="Jacob Houtman" w:date="2023-09-15T12:02:00Z">
        <w:r w:rsidR="00364BBD" w:rsidDel="00E24D70">
          <w:delText xml:space="preserve">. </w:delText>
        </w:r>
      </w:del>
      <w:del w:id="70" w:author="Jacob Houtman" w:date="2023-09-15T12:01:00Z">
        <w:r w:rsidR="00364BBD" w:rsidDel="00E24D70">
          <w:delText>There were slightly more losses</w:delText>
        </w:r>
      </w:del>
      <w:ins w:id="71" w:author="Jacob Houtman" w:date="2023-09-15T12:01:00Z">
        <w:r w:rsidR="00E24D70">
          <w:t xml:space="preserve">e </w:t>
        </w:r>
      </w:ins>
      <w:ins w:id="72" w:author="Jacob Houtman" w:date="2023-09-15T12:03:00Z">
        <w:r w:rsidR="00E24D70">
          <w:t xml:space="preserve">found that </w:t>
        </w:r>
      </w:ins>
      <w:ins w:id="73" w:author="Jacob Houtman" w:date="2023-09-15T12:04:00Z">
        <w:r w:rsidR="00E24D70">
          <w:t xml:space="preserve">we </w:t>
        </w:r>
      </w:ins>
      <w:ins w:id="74" w:author="Jacob Houtman" w:date="2023-09-15T12:01:00Z">
        <w:r w:rsidR="00E24D70">
          <w:t>lost slightly more prawns</w:t>
        </w:r>
      </w:ins>
      <w:r w:rsidR="00364BBD">
        <w:t xml:space="preserve"> at longer treatments times </w:t>
      </w:r>
      <w:r w:rsidR="00364BBD" w:rsidRPr="00CF0D09">
        <w:rPr>
          <w:color w:val="000000" w:themeColor="text1"/>
        </w:rPr>
        <w:t>(</w:t>
      </w:r>
      <w:r w:rsidR="00364BBD">
        <w:rPr>
          <w:color w:val="000000" w:themeColor="text1"/>
        </w:rPr>
        <w:t xml:space="preserve">Figure </w:t>
      </w:r>
      <w:r w:rsidR="00024D4F">
        <w:rPr>
          <w:color w:val="000000" w:themeColor="text1"/>
        </w:rPr>
        <w:t>3</w:t>
      </w:r>
      <w:r w:rsidR="00364BBD">
        <w:rPr>
          <w:color w:val="000000" w:themeColor="text1"/>
        </w:rPr>
        <w:t>)</w:t>
      </w:r>
      <w:r w:rsidR="00364BBD" w:rsidRPr="00CF0D09">
        <w:rPr>
          <w:color w:val="000000" w:themeColor="text1"/>
        </w:rPr>
        <w:t xml:space="preserve">. </w:t>
      </w:r>
      <w:r w:rsidR="00364BBD">
        <w:t xml:space="preserve">To evaluate the influence of the potential bias in prawn loss, we simulated four scenarios for prawn loss: we lost no prawns; we lost only dead prawns; we lost only living prawns; we lost dead and living prawns with equal frequency. We evaluated the difference in survival estimates between the four scenarios </w:t>
      </w:r>
      <w:r w:rsidR="00364BBD" w:rsidRPr="00FB5D79">
        <w:rPr>
          <w:rFonts w:cstheme="minorHAnsi"/>
          <w:color w:val="000000"/>
          <w:lang w:val="en-US"/>
        </w:rPr>
        <w:t>to address whether loss of prawns could confound our interpretation of how survival did or did</w:t>
      </w:r>
      <w:r w:rsidR="00024D4F">
        <w:rPr>
          <w:rFonts w:cstheme="minorHAnsi"/>
          <w:color w:val="000000"/>
          <w:lang w:val="en-US"/>
        </w:rPr>
        <w:t xml:space="preserve"> </w:t>
      </w:r>
      <w:r w:rsidR="00364BBD" w:rsidRPr="00FB5D79">
        <w:rPr>
          <w:rFonts w:cstheme="minorHAnsi"/>
          <w:color w:val="000000"/>
          <w:lang w:val="en-US"/>
        </w:rPr>
        <w:t>n</w:t>
      </w:r>
      <w:r w:rsidR="00024D4F">
        <w:rPr>
          <w:rFonts w:cstheme="minorHAnsi"/>
          <w:color w:val="000000"/>
          <w:lang w:val="en-US"/>
        </w:rPr>
        <w:t>o</w:t>
      </w:r>
      <w:r w:rsidR="00364BBD" w:rsidRPr="00FB5D79">
        <w:rPr>
          <w:rFonts w:cstheme="minorHAnsi"/>
          <w:color w:val="000000"/>
          <w:lang w:val="en-US"/>
        </w:rPr>
        <w:t>t differ across treatment groups.</w:t>
      </w:r>
      <w:r w:rsidR="00364BBD">
        <w:rPr>
          <w:rFonts w:cstheme="minorHAnsi"/>
          <w:color w:val="000000"/>
          <w:lang w:val="en-US"/>
        </w:rPr>
        <w:t xml:space="preserve"> </w:t>
      </w:r>
      <w:r w:rsidR="00364BBD" w:rsidRPr="00D2236F">
        <w:rPr>
          <w:rFonts w:cstheme="minorHAnsi"/>
        </w:rPr>
        <w:t xml:space="preserve">This analysis showed that </w:t>
      </w:r>
      <w:r w:rsidR="00603AF8">
        <w:rPr>
          <w:rFonts w:cstheme="minorHAnsi"/>
        </w:rPr>
        <w:t xml:space="preserve">for a </w:t>
      </w:r>
      <w:r w:rsidR="002A0B09">
        <w:rPr>
          <w:rFonts w:cstheme="minorHAnsi"/>
        </w:rPr>
        <w:t>typical</w:t>
      </w:r>
      <w:r w:rsidR="00603AF8">
        <w:rPr>
          <w:rFonts w:cstheme="minorHAnsi"/>
        </w:rPr>
        <w:t xml:space="preserve"> percentage of prawns lost (20%)</w:t>
      </w:r>
      <w:r w:rsidR="002A0B09">
        <w:rPr>
          <w:rFonts w:cstheme="minorHAnsi"/>
        </w:rPr>
        <w:t xml:space="preserve"> (Figure 3)</w:t>
      </w:r>
      <w:r w:rsidR="00603AF8">
        <w:rPr>
          <w:rFonts w:cstheme="minorHAnsi"/>
        </w:rPr>
        <w:t xml:space="preserve">, </w:t>
      </w:r>
      <w:r w:rsidR="00364BBD" w:rsidRPr="00D2236F">
        <w:rPr>
          <w:rFonts w:cstheme="minorHAnsi"/>
        </w:rPr>
        <w:t xml:space="preserve">even if </w:t>
      </w:r>
      <w:r w:rsidR="0088586C">
        <w:rPr>
          <w:rFonts w:cstheme="minorHAnsi"/>
        </w:rPr>
        <w:t xml:space="preserve">we lost </w:t>
      </w:r>
      <w:r w:rsidR="00364BBD" w:rsidRPr="00D2236F">
        <w:rPr>
          <w:rFonts w:cstheme="minorHAnsi"/>
        </w:rPr>
        <w:t>living or dead prawns</w:t>
      </w:r>
      <w:r w:rsidR="0088767E">
        <w:rPr>
          <w:rFonts w:cstheme="minorHAnsi"/>
        </w:rPr>
        <w:t xml:space="preserve"> </w:t>
      </w:r>
      <w:r w:rsidR="00364BBD" w:rsidRPr="00D2236F">
        <w:rPr>
          <w:rFonts w:cstheme="minorHAnsi"/>
        </w:rPr>
        <w:t>more frequently,</w:t>
      </w:r>
      <w:r w:rsidR="00364BBD">
        <w:t xml:space="preserve"> the effect on the estimated </w:t>
      </w:r>
      <w:r w:rsidR="0088586C">
        <w:t xml:space="preserve">percentage of prawns that </w:t>
      </w:r>
      <w:r w:rsidR="00364BBD">
        <w:t>survi</w:t>
      </w:r>
      <w:r w:rsidR="0088586C">
        <w:t>ved</w:t>
      </w:r>
      <w:r w:rsidR="00364BBD">
        <w:t xml:space="preserve"> was </w:t>
      </w:r>
      <w:commentRangeStart w:id="75"/>
      <w:r w:rsidR="00364BBD">
        <w:t>minor</w:t>
      </w:r>
      <w:r w:rsidR="0088586C">
        <w:t xml:space="preserve"> (maximum </w:t>
      </w:r>
      <w:r w:rsidR="00B25F75">
        <w:t>6</w:t>
      </w:r>
      <w:r w:rsidR="0088586C">
        <w:t>%</w:t>
      </w:r>
      <w:r w:rsidR="00B25F75">
        <w:t xml:space="preserve"> for most trials</w:t>
      </w:r>
      <w:r w:rsidR="0088586C">
        <w:t xml:space="preserve">) </w:t>
      </w:r>
      <w:r w:rsidR="00024D4F">
        <w:t>(Figure 4)</w:t>
      </w:r>
      <w:r w:rsidR="00364BBD">
        <w:t>.</w:t>
      </w:r>
      <w:commentRangeEnd w:id="75"/>
      <w:r w:rsidR="00364BBD">
        <w:rPr>
          <w:rStyle w:val="CommentReference"/>
        </w:rPr>
        <w:commentReference w:id="75"/>
      </w:r>
      <w:r w:rsidR="00C07F0E">
        <w:t xml:space="preserve"> </w:t>
      </w:r>
    </w:p>
    <w:p w14:paraId="6A1B5D26" w14:textId="77777777" w:rsidR="00DD4371" w:rsidRDefault="00DD4371" w:rsidP="00C07F0E">
      <w:pPr>
        <w:ind w:firstLine="720"/>
      </w:pPr>
    </w:p>
    <w:p w14:paraId="0C5D7B85" w14:textId="0288A055" w:rsidR="00DD4371" w:rsidDel="00A46836" w:rsidRDefault="00C07F0E" w:rsidP="00DD4371">
      <w:pPr>
        <w:ind w:firstLine="720"/>
        <w:rPr>
          <w:del w:id="76" w:author="Jacob Houtman" w:date="2023-09-15T13:56:00Z"/>
        </w:rPr>
      </w:pPr>
      <w:r>
        <w:t>The salinity of the water</w:t>
      </w:r>
      <w:r w:rsidR="00A46836">
        <w:t xml:space="preserve"> to</w:t>
      </w:r>
      <w:r w:rsidR="00DD4371">
        <w:t xml:space="preserve"> </w:t>
      </w:r>
      <w:r>
        <w:t xml:space="preserve">which </w:t>
      </w:r>
      <w:r w:rsidR="00A46836">
        <w:t xml:space="preserve">exposed </w:t>
      </w:r>
      <w:r>
        <w:t xml:space="preserve">prawns </w:t>
      </w:r>
      <w:r w:rsidR="00DD4371">
        <w:t>to in the treatment stage</w:t>
      </w:r>
      <w:r>
        <w:t xml:space="preserve"> varied </w:t>
      </w:r>
      <w:r w:rsidR="00C3571E">
        <w:t xml:space="preserve">slightly </w:t>
      </w:r>
      <w:r>
        <w:t>across trials</w:t>
      </w:r>
      <w:r w:rsidR="00C3571E">
        <w:t xml:space="preserve"> (figure X)</w:t>
      </w:r>
      <w:r w:rsidR="00DD4371">
        <w:t xml:space="preserve">. </w:t>
      </w:r>
      <w:r w:rsidR="00C3571E">
        <w:t xml:space="preserve">Salinity could not be collected for trial 11 due to broken equipment. </w:t>
      </w:r>
      <w:r w:rsidR="00A46836">
        <w:t xml:space="preserve">Because prawns are </w:t>
      </w:r>
      <w:del w:id="77" w:author="Jacob Houtman" w:date="2023-09-15T14:05:00Z">
        <w:r w:rsidR="00A46836" w:rsidDel="00105813">
          <w:delText xml:space="preserve">known </w:delText>
        </w:r>
      </w:del>
      <w:ins w:id="78" w:author="Jacob Houtman" w:date="2023-09-15T14:05:00Z">
        <w:r w:rsidR="00105813">
          <w:t>thought</w:t>
        </w:r>
        <w:r w:rsidR="00105813">
          <w:t xml:space="preserve"> </w:t>
        </w:r>
      </w:ins>
      <w:r w:rsidR="00A46836">
        <w:t xml:space="preserve">to be negatively </w:t>
      </w:r>
      <w:proofErr w:type="spellStart"/>
      <w:proofErr w:type="gramStart"/>
      <w:r w:rsidR="00A46836">
        <w:t>effected</w:t>
      </w:r>
      <w:proofErr w:type="spellEnd"/>
      <w:proofErr w:type="gramEnd"/>
      <w:r w:rsidR="00A46836">
        <w:t xml:space="preserve"> by fresh/brackish water</w:t>
      </w:r>
      <w:ins w:id="79" w:author="Jacob Houtman" w:date="2023-09-15T14:05:00Z">
        <w:r w:rsidR="00105813">
          <w:t xml:space="preserve"> (</w:t>
        </w:r>
      </w:ins>
      <w:ins w:id="80" w:author="Jacob Houtman" w:date="2023-09-15T14:06:00Z">
        <w:r w:rsidR="00105813">
          <w:t>Citation?</w:t>
        </w:r>
      </w:ins>
      <w:ins w:id="81" w:author="Jacob Houtman" w:date="2023-09-15T14:05:00Z">
        <w:r w:rsidR="00105813">
          <w:t>)</w:t>
        </w:r>
      </w:ins>
      <w:r w:rsidR="00A46836">
        <w:t>, we excluded trial 11 to avoid underestimating survival.</w:t>
      </w:r>
      <w:del w:id="82" w:author="Jacob Houtman" w:date="2023-09-15T13:56:00Z">
        <w:r w:rsidR="00A46836" w:rsidDel="00A46836">
          <w:delText xml:space="preserve"> </w:delText>
        </w:r>
      </w:del>
    </w:p>
    <w:p w14:paraId="03FACAC8" w14:textId="29D00EE0" w:rsidR="00364BBD" w:rsidRDefault="00364BBD" w:rsidP="00A46836">
      <w:pPr>
        <w:ind w:firstLine="720"/>
      </w:pPr>
    </w:p>
    <w:p w14:paraId="47420836" w14:textId="313551E8" w:rsidR="00364BBD" w:rsidRDefault="00364BBD" w:rsidP="00364BBD">
      <w:pPr>
        <w:ind w:firstLine="720"/>
        <w:rPr>
          <w:ins w:id="83" w:author="Jacob Houtman" w:date="2023-09-15T10:43:00Z"/>
        </w:rPr>
      </w:pPr>
      <w:r>
        <w:lastRenderedPageBreak/>
        <w:t xml:space="preserve">We took a model selection approach to evaluate the relative importance of three fixed effects and their two-way interactions: time out of water, air temperature, and carapace length. </w:t>
      </w:r>
      <w:r w:rsidR="002A0B09">
        <w:t>We did not include the three-way interaction term because it is difficult to</w:t>
      </w:r>
      <w:r w:rsidR="002A0B09">
        <w:t xml:space="preserve"> interpret</w:t>
      </w:r>
      <w:r w:rsidR="002A0B09">
        <w:t xml:space="preserve">. </w:t>
      </w:r>
      <w:r>
        <w:t xml:space="preserve">In total, we considered a suite of 18 candidate models (Table 1) to predict prawn survival. All models included a random effect on the intercept to account for variation in survival caused by the trap a prawn was in; </w:t>
      </w:r>
      <w:commentRangeStart w:id="84"/>
      <w:r>
        <w:t>there were 123 levels</w:t>
      </w:r>
      <w:commentRangeEnd w:id="84"/>
      <w:r>
        <w:rPr>
          <w:rStyle w:val="CommentReference"/>
        </w:rPr>
        <w:commentReference w:id="84"/>
      </w:r>
      <w:r>
        <w:t>. We expected survival may vary between traps because</w:t>
      </w:r>
      <w:r w:rsidRPr="00B11679">
        <w:t xml:space="preserve"> </w:t>
      </w:r>
      <w:r>
        <w:t xml:space="preserve">location, time, and orientation on the ground </w:t>
      </w:r>
      <w:r w:rsidR="00785AEC">
        <w:t>varied between traps</w:t>
      </w:r>
      <w:r>
        <w:t>.</w:t>
      </w:r>
      <w:r w:rsidRPr="00B11679">
        <w:t xml:space="preserve"> </w:t>
      </w:r>
      <w:r w:rsidR="00CC2CA4">
        <w:t xml:space="preserve">We conducted all analyses in R (R core team </w:t>
      </w:r>
      <w:r w:rsidR="00745178">
        <w:t>2023</w:t>
      </w:r>
      <w:r w:rsidR="00CC2CA4">
        <w:t>). For completeness, the models were fit in two ways:</w:t>
      </w:r>
      <w:r>
        <w:t xml:space="preserve"> </w:t>
      </w:r>
      <w:r w:rsidR="00CC2CA4">
        <w:t>Gaussian Quadrature</w:t>
      </w:r>
      <w:r w:rsidR="00CC2CA4">
        <w:t xml:space="preserve"> (10 points)</w:t>
      </w:r>
      <w:r w:rsidR="00CC2CA4" w:rsidDel="00CC2CA4">
        <w:t xml:space="preserve"> </w:t>
      </w:r>
      <w:r w:rsidR="00CC2CA4">
        <w:t xml:space="preserve">with </w:t>
      </w:r>
      <w:r>
        <w:t>lme4 (</w:t>
      </w:r>
      <w:r w:rsidR="00745178">
        <w:t>Bates et al. 2015</w:t>
      </w:r>
      <w:r>
        <w:t>)</w:t>
      </w:r>
      <w:r w:rsidR="00745178">
        <w:t>,</w:t>
      </w:r>
      <w:r>
        <w:t xml:space="preserve"> and Laplace approximation</w:t>
      </w:r>
      <w:r w:rsidR="00CC2CA4">
        <w:t xml:space="preserve"> with </w:t>
      </w:r>
      <w:proofErr w:type="spellStart"/>
      <w:r w:rsidR="00CC2CA4">
        <w:t>glmmTMB</w:t>
      </w:r>
      <w:proofErr w:type="spellEnd"/>
      <w:r w:rsidR="00CC2CA4">
        <w:t xml:space="preserve"> (</w:t>
      </w:r>
      <w:proofErr w:type="gramStart"/>
      <w:r w:rsidR="00CC2CA4">
        <w:t>Brooks  et al.</w:t>
      </w:r>
      <w:proofErr w:type="gramEnd"/>
      <w:r w:rsidR="00CC2CA4">
        <w:t xml:space="preserve"> 2017)</w:t>
      </w:r>
      <w:r>
        <w:t xml:space="preserve">. To prioritise simplicity and interpretability, we compared models using Bayesian Information Criterion (BIC) (Table </w:t>
      </w:r>
      <w:commentRangeStart w:id="85"/>
      <w:r>
        <w:t>1</w:t>
      </w:r>
      <w:commentRangeEnd w:id="85"/>
      <w:r>
        <w:rPr>
          <w:rStyle w:val="CommentReference"/>
        </w:rPr>
        <w:commentReference w:id="85"/>
      </w:r>
      <w:r>
        <w:t xml:space="preserve">). </w:t>
      </w:r>
    </w:p>
    <w:p w14:paraId="0381D2C8" w14:textId="267FEC18" w:rsidR="00C36693" w:rsidRDefault="00C36693" w:rsidP="00364BBD">
      <w:pPr>
        <w:ind w:firstLine="720"/>
        <w:rPr>
          <w:ins w:id="86" w:author="Jacob Houtman" w:date="2023-09-15T10:43:00Z"/>
        </w:rPr>
      </w:pPr>
    </w:p>
    <w:p w14:paraId="1491195B" w14:textId="0B630DFB" w:rsidR="00C36693" w:rsidRDefault="00C36693" w:rsidP="00364BBD">
      <w:pPr>
        <w:ind w:firstLine="720"/>
      </w:pPr>
      <w:ins w:id="87" w:author="Jacob Houtman" w:date="2023-09-15T10:43:00Z">
        <w:r>
          <w:t>Results</w:t>
        </w:r>
      </w:ins>
    </w:p>
    <w:p w14:paraId="1BE45ACA" w14:textId="227BC802" w:rsidR="00C36693" w:rsidRDefault="00C36693" w:rsidP="00364BBD">
      <w:pPr>
        <w:ind w:firstLine="720"/>
      </w:pPr>
    </w:p>
    <w:p w14:paraId="0D350714" w14:textId="442E010E" w:rsidR="00C36693" w:rsidDel="00A27DBA" w:rsidRDefault="00AE1E02" w:rsidP="00AE1E02">
      <w:pPr>
        <w:ind w:firstLine="720"/>
        <w:rPr>
          <w:del w:id="88" w:author="Jacob Houtman" w:date="2023-09-15T14:40:00Z"/>
        </w:rPr>
      </w:pPr>
      <w:ins w:id="89" w:author="Jacob Houtman" w:date="2023-09-15T14:16:00Z">
        <w:r>
          <w:t>L</w:t>
        </w:r>
        <w:r>
          <w:t>eaving prawns out of water for 0-120 minutes resulted in a significant number of dead prawns</w:t>
        </w:r>
      </w:ins>
      <w:ins w:id="90" w:author="Jacob Houtman" w:date="2023-09-15T14:17:00Z">
        <w:r>
          <w:t xml:space="preserve"> (</w:t>
        </w:r>
      </w:ins>
      <w:ins w:id="91" w:author="Jacob Houtman" w:date="2023-09-15T14:21:00Z">
        <w:r w:rsidR="00B10934">
          <w:t>2149</w:t>
        </w:r>
      </w:ins>
      <w:ins w:id="92" w:author="Jacob Houtman" w:date="2023-09-15T14:17:00Z">
        <w:r>
          <w:t xml:space="preserve">/4598, </w:t>
        </w:r>
      </w:ins>
      <w:ins w:id="93" w:author="Jacob Houtman" w:date="2023-09-15T14:21:00Z">
        <w:r w:rsidR="00B10934">
          <w:t>47</w:t>
        </w:r>
      </w:ins>
      <w:ins w:id="94" w:author="Jacob Houtman" w:date="2023-09-15T14:17:00Z">
        <w:r>
          <w:t>% mortality)</w:t>
        </w:r>
      </w:ins>
      <w:ins w:id="95" w:author="Jacob Houtman" w:date="2023-09-15T14:16:00Z">
        <w:r>
          <w:t>.</w:t>
        </w:r>
        <w:r>
          <w:t xml:space="preserve"> </w:t>
        </w:r>
      </w:ins>
      <w:del w:id="96" w:author="Jacob Houtman" w:date="2023-09-15T14:16:00Z">
        <w:r w:rsidR="00C36693" w:rsidDel="00AE1E02">
          <w:delText xml:space="preserve">In total, x/4598 prawns died; most of them in the longer treatment groups (Figure 1). </w:delText>
        </w:r>
      </w:del>
      <w:r w:rsidR="00C36693">
        <w:t xml:space="preserve">Prawns left out of water for longer died more than those released quickly (Figure 1). Temperature also influenced survival; individuals that were treated on hot days died more than those treated on cool days (Figure 2). </w:t>
      </w:r>
      <w:del w:id="97" w:author="Jacob Houtman" w:date="2023-09-15T14:22:00Z">
        <w:r w:rsidR="00C36693" w:rsidDel="00B10934">
          <w:delText>Surprisingly</w:delText>
        </w:r>
      </w:del>
      <w:ins w:id="98" w:author="Jacob Houtman" w:date="2023-09-15T14:22:00Z">
        <w:r w:rsidR="00B10934">
          <w:t>Contrary to expectations</w:t>
        </w:r>
      </w:ins>
      <w:r w:rsidR="00C36693">
        <w:t>, short prawns survived slightly more than long prawns (Figure 3)</w:t>
      </w:r>
      <w:ins w:id="99" w:author="Jacob Houtman" w:date="2023-09-15T14:42:00Z">
        <w:r w:rsidR="00A27DBA">
          <w:t xml:space="preserve">, although only </w:t>
        </w:r>
      </w:ins>
      <w:ins w:id="100" w:author="Jacob Houtman" w:date="2023-09-15T14:43:00Z">
        <w:r w:rsidR="00A27DBA">
          <w:t>by a slight margin</w:t>
        </w:r>
      </w:ins>
      <w:r w:rsidR="00C36693">
        <w:t xml:space="preserve">. </w:t>
      </w:r>
      <w:del w:id="101" w:author="Jacob Houtman" w:date="2023-09-15T14:47:00Z">
        <w:r w:rsidR="00C36693" w:rsidDel="00F710EB">
          <w:delText>The difference was most clear in the</w:delText>
        </w:r>
      </w:del>
      <w:del w:id="102" w:author="Jacob Houtman" w:date="2023-09-15T14:44:00Z">
        <w:r w:rsidR="00C36693" w:rsidDel="00F710EB">
          <w:delText xml:space="preserve"> very</w:delText>
        </w:r>
      </w:del>
      <w:del w:id="103" w:author="Jacob Houtman" w:date="2023-09-15T14:45:00Z">
        <w:r w:rsidR="00C36693" w:rsidDel="00F710EB">
          <w:delText xml:space="preserve"> </w:delText>
        </w:r>
      </w:del>
      <w:del w:id="104" w:author="Jacob Houtman" w:date="2023-09-15T14:47:00Z">
        <w:r w:rsidR="00C36693" w:rsidDel="00F710EB">
          <w:delText>small</w:delText>
        </w:r>
      </w:del>
      <w:ins w:id="105" w:author="Jacob Houtman" w:date="2023-09-15T14:47:00Z">
        <w:r w:rsidR="00F710EB">
          <w:t>Very small</w:t>
        </w:r>
      </w:ins>
      <w:ins w:id="106" w:author="Jacob Houtman" w:date="2023-09-15T14:46:00Z">
        <w:r w:rsidR="00F710EB">
          <w:t xml:space="preserve"> </w:t>
        </w:r>
      </w:ins>
      <w:del w:id="107" w:author="Jacob Houtman" w:date="2023-09-15T14:45:00Z">
        <w:r w:rsidR="00C36693" w:rsidDel="00F710EB">
          <w:delText xml:space="preserve"> </w:delText>
        </w:r>
      </w:del>
      <w:r w:rsidR="00C36693">
        <w:t>prawns (&lt;29 mm)</w:t>
      </w:r>
      <w:ins w:id="108" w:author="Jacob Houtman" w:date="2023-09-15T14:47:00Z">
        <w:r w:rsidR="00F710EB">
          <w:t>, whi</w:t>
        </w:r>
      </w:ins>
      <w:ins w:id="109" w:author="Jacob Houtman" w:date="2023-09-15T14:48:00Z">
        <w:r w:rsidR="00F710EB">
          <w:t>ch were mostly juveniles,</w:t>
        </w:r>
      </w:ins>
      <w:ins w:id="110" w:author="Jacob Houtman" w:date="2023-09-15T14:46:00Z">
        <w:r w:rsidR="00F710EB">
          <w:t xml:space="preserve"> </w:t>
        </w:r>
      </w:ins>
      <w:ins w:id="111" w:author="Jacob Houtman" w:date="2023-09-15T14:47:00Z">
        <w:r w:rsidR="00F710EB">
          <w:t>survived the most</w:t>
        </w:r>
      </w:ins>
      <w:ins w:id="112" w:author="Jacob Houtman" w:date="2023-09-15T14:50:00Z">
        <w:r w:rsidR="004F707E">
          <w:t xml:space="preserve"> </w:t>
        </w:r>
        <w:r w:rsidR="004F707E">
          <w:t>(Figure 4)</w:t>
        </w:r>
      </w:ins>
      <w:del w:id="113" w:author="Jacob Houtman" w:date="2023-09-15T14:43:00Z">
        <w:r w:rsidR="00C36693" w:rsidDel="00A27DBA">
          <w:delText xml:space="preserve">, which were </w:delText>
        </w:r>
      </w:del>
      <w:del w:id="114" w:author="Jacob Houtman" w:date="2023-09-15T14:46:00Z">
        <w:r w:rsidR="00C36693" w:rsidDel="00F710EB">
          <w:delText xml:space="preserve">mostly juveniles </w:delText>
        </w:r>
      </w:del>
      <w:ins w:id="115" w:author="Jacob Houtman" w:date="2023-09-15T14:50:00Z">
        <w:r w:rsidR="00F710EB">
          <w:t>, although that may have been due to the trials in which they occurred</w:t>
        </w:r>
      </w:ins>
      <w:ins w:id="116" w:author="Jacob Houtman" w:date="2023-09-15T14:51:00Z">
        <w:r w:rsidR="004F707E">
          <w:t xml:space="preserve"> (</w:t>
        </w:r>
        <w:proofErr w:type="gramStart"/>
        <w:r w:rsidR="004F707E">
          <w:t>Table )</w:t>
        </w:r>
      </w:ins>
      <w:proofErr w:type="gramEnd"/>
      <w:ins w:id="117" w:author="Jacob Houtman" w:date="2023-09-15T14:50:00Z">
        <w:r w:rsidR="004F707E">
          <w:t>.</w:t>
        </w:r>
        <w:r w:rsidR="00F710EB">
          <w:t xml:space="preserve"> </w:t>
        </w:r>
      </w:ins>
      <w:del w:id="118" w:author="Jacob Houtman" w:date="2023-09-15T14:50:00Z">
        <w:r w:rsidR="00C36693" w:rsidDel="004F707E">
          <w:delText xml:space="preserve">(Figure 4). </w:delText>
        </w:r>
      </w:del>
      <w:r w:rsidR="00C36693">
        <w:t xml:space="preserve">For mid-size prawns (29-38 mm), which were primarily males and </w:t>
      </w:r>
      <w:proofErr w:type="spellStart"/>
      <w:r w:rsidR="00C36693">
        <w:t>transitionals</w:t>
      </w:r>
      <w:proofErr w:type="spellEnd"/>
      <w:r w:rsidR="00C36693">
        <w:t>, there were slightly more living prawns than dead prawns. The biggest</w:t>
      </w:r>
      <w:ins w:id="119" w:author="Jacob Houtman" w:date="2023-09-15T14:39:00Z">
        <w:r w:rsidR="00A27DBA">
          <w:t xml:space="preserve"> </w:t>
        </w:r>
        <w:r w:rsidR="00A27DBA">
          <w:t>prawns (&gt;38 mm)</w:t>
        </w:r>
      </w:ins>
      <w:ins w:id="120" w:author="Jacob Houtman" w:date="2023-09-15T14:24:00Z">
        <w:r w:rsidR="00B10934">
          <w:t xml:space="preserve">, </w:t>
        </w:r>
        <w:proofErr w:type="spellStart"/>
        <w:r w:rsidR="00B10934">
          <w:t>transitionals</w:t>
        </w:r>
        <w:proofErr w:type="spellEnd"/>
        <w:r w:rsidR="00B10934">
          <w:t xml:space="preserve"> and females</w:t>
        </w:r>
      </w:ins>
      <w:ins w:id="121" w:author="Jacob Houtman" w:date="2023-09-15T14:39:00Z">
        <w:r w:rsidR="00A27DBA">
          <w:t xml:space="preserve">, </w:t>
        </w:r>
      </w:ins>
      <w:del w:id="122" w:author="Jacob Houtman" w:date="2023-09-15T14:24:00Z">
        <w:r w:rsidR="00C36693" w:rsidDel="00B10934">
          <w:delText xml:space="preserve"> </w:delText>
        </w:r>
      </w:del>
      <w:del w:id="123" w:author="Jacob Houtman" w:date="2023-09-15T14:39:00Z">
        <w:r w:rsidR="00C36693" w:rsidDel="00A27DBA">
          <w:delText xml:space="preserve">prawns (&gt;38 mm) </w:delText>
        </w:r>
      </w:del>
      <w:r w:rsidR="00C36693">
        <w:t xml:space="preserve">died </w:t>
      </w:r>
      <w:del w:id="124" w:author="Jacob Houtman" w:date="2023-09-15T14:41:00Z">
        <w:r w:rsidR="00C36693" w:rsidDel="00A27DBA">
          <w:delText xml:space="preserve">the </w:delText>
        </w:r>
      </w:del>
      <w:ins w:id="125" w:author="Jacob Houtman" w:date="2023-09-15T14:41:00Z">
        <w:r w:rsidR="00A27DBA">
          <w:t>slightly</w:t>
        </w:r>
        <w:r w:rsidR="00A27DBA">
          <w:t xml:space="preserve"> </w:t>
        </w:r>
      </w:ins>
      <w:r w:rsidR="00C36693">
        <w:t>most often</w:t>
      </w:r>
      <w:del w:id="126" w:author="Jacob Houtman" w:date="2023-09-15T14:39:00Z">
        <w:r w:rsidR="00C36693" w:rsidDel="00A27DBA">
          <w:delText>; they were transitional and female</w:delText>
        </w:r>
      </w:del>
      <w:r w:rsidR="00C36693">
        <w:t xml:space="preserve"> (Figure 4). </w:t>
      </w:r>
    </w:p>
    <w:p w14:paraId="465D50C7" w14:textId="77777777" w:rsidR="00C36693" w:rsidRDefault="00C36693" w:rsidP="00A27DBA">
      <w:pPr>
        <w:ind w:firstLine="720"/>
      </w:pPr>
    </w:p>
    <w:p w14:paraId="04F0A9D8" w14:textId="2812D1C8" w:rsidR="00C36693" w:rsidDel="00B10934" w:rsidRDefault="00C36693" w:rsidP="00C36693">
      <w:pPr>
        <w:ind w:firstLine="720"/>
        <w:rPr>
          <w:del w:id="127" w:author="Jacob Houtman" w:date="2023-09-15T14:24:00Z"/>
        </w:rPr>
      </w:pPr>
    </w:p>
    <w:p w14:paraId="1FB07992" w14:textId="5D80826B" w:rsidR="00C36693" w:rsidDel="00B10934" w:rsidRDefault="00C36693" w:rsidP="00C36693">
      <w:pPr>
        <w:ind w:firstLine="720"/>
        <w:rPr>
          <w:del w:id="128" w:author="Jacob Houtman" w:date="2023-09-15T14:24:00Z"/>
        </w:rPr>
      </w:pPr>
      <w:del w:id="129" w:author="Jacob Houtman" w:date="2023-09-15T14:24:00Z">
        <w:r w:rsidDel="00B10934">
          <w:delText>Leaving prawns out of water for 0-120 minutes resulted in a significant number of dead prawns (Figure 1).</w:delText>
        </w:r>
      </w:del>
    </w:p>
    <w:p w14:paraId="50348F0F" w14:textId="26183C42" w:rsidR="00C36693" w:rsidDel="00B10934" w:rsidRDefault="00C36693" w:rsidP="00C36693">
      <w:pPr>
        <w:ind w:firstLine="720"/>
        <w:rPr>
          <w:del w:id="130" w:author="Jacob Houtman" w:date="2023-09-15T14:24:00Z"/>
        </w:rPr>
      </w:pPr>
    </w:p>
    <w:p w14:paraId="0B61150F" w14:textId="0ACC6D59" w:rsidR="00C36693" w:rsidDel="00B10934" w:rsidRDefault="00C36693" w:rsidP="00C36693">
      <w:pPr>
        <w:ind w:firstLine="720"/>
        <w:rPr>
          <w:del w:id="131" w:author="Jacob Houtman" w:date="2023-09-15T14:24:00Z"/>
        </w:rPr>
      </w:pPr>
    </w:p>
    <w:p w14:paraId="2671956D" w14:textId="539802A2" w:rsidR="00C36693" w:rsidDel="00A27DBA" w:rsidRDefault="00C36693" w:rsidP="00B10934">
      <w:pPr>
        <w:rPr>
          <w:del w:id="132" w:author="Jacob Houtman" w:date="2023-09-15T14:40:00Z"/>
        </w:rPr>
        <w:pPrChange w:id="133" w:author="Jacob Houtman" w:date="2023-09-15T14:24:00Z">
          <w:pPr>
            <w:ind w:firstLine="720"/>
          </w:pPr>
        </w:pPrChange>
      </w:pPr>
    </w:p>
    <w:p w14:paraId="6E7E3A2E" w14:textId="77777777" w:rsidR="00C36693" w:rsidDel="00A27DBA" w:rsidRDefault="00C36693" w:rsidP="00C36693">
      <w:pPr>
        <w:ind w:firstLine="720"/>
        <w:rPr>
          <w:del w:id="134" w:author="Jacob Houtman" w:date="2023-09-15T14:40:00Z"/>
        </w:rPr>
      </w:pPr>
    </w:p>
    <w:p w14:paraId="7B8AF0C4" w14:textId="77777777" w:rsidR="00C36693" w:rsidRDefault="00C36693" w:rsidP="00A27DBA">
      <w:pPr>
        <w:pPrChange w:id="135" w:author="Jacob Houtman" w:date="2023-09-15T14:40:00Z">
          <w:pPr>
            <w:ind w:firstLine="720"/>
          </w:pPr>
        </w:pPrChange>
      </w:pPr>
    </w:p>
    <w:p w14:paraId="1C438B5D" w14:textId="0240C2C4" w:rsidR="00C36693" w:rsidRDefault="00C36693" w:rsidP="00C36693">
      <w:pPr>
        <w:ind w:firstLine="720"/>
      </w:pPr>
      <w:r>
        <w:t>To assess wheth</w:t>
      </w:r>
      <w:r>
        <w:softHyphen/>
        <w:t xml:space="preserve">er our estimates of mortality were accurate and not </w:t>
      </w:r>
      <w:proofErr w:type="gramStart"/>
      <w:r>
        <w:t>right-censored</w:t>
      </w:r>
      <w:proofErr w:type="gramEnd"/>
      <w:r>
        <w:t xml:space="preserve"> (i.e. whether prawns died due to treatment after the experiment), we assessed the surviving prawns for a suite of reflex behaviours. Surviving prawns retained most of their reflexes (Figure 5), indicating that the treatment did not severely damage them. Stoner et al. (2009) exposed prawns to different types of stress, recorded how many reflexes each prawn had lost (impairment score), and monitored their survival for a month in a lab setting. They found that impairment score was a good predictor of mortality for that </w:t>
      </w:r>
      <w:proofErr w:type="gramStart"/>
      <w:r>
        <w:t>time period</w:t>
      </w:r>
      <w:proofErr w:type="gramEnd"/>
      <w:r>
        <w:t xml:space="preserve"> and created a model which gives the probability that a prawn will die within a month, as a function of its impairment score. Using this model, along with the impairment scores recorded for each treatment, we calculated the number of prawns expected to die within a month after the experiment, for each treatment (Figure 6).  Across treatments, the predict</w:t>
      </w:r>
      <w:ins w:id="136" w:author="Jacob Houtman" w:date="2023-09-15T15:00:00Z">
        <w:r w:rsidR="003531AF">
          <w:t>ed</w:t>
        </w:r>
      </w:ins>
      <w:r>
        <w:t xml:space="preserve"> post-experiment mortality ranged from x-x%; it was higher for shorter treatments, due to the number of surviving prawns. </w:t>
      </w:r>
    </w:p>
    <w:p w14:paraId="66462182" w14:textId="77777777" w:rsidR="00C36693" w:rsidRDefault="00C36693" w:rsidP="00C36693">
      <w:pPr>
        <w:pStyle w:val="ListParagraph"/>
        <w:numPr>
          <w:ilvl w:val="1"/>
          <w:numId w:val="2"/>
        </w:numPr>
      </w:pPr>
      <w:r>
        <w:t>Transition Sentence</w:t>
      </w:r>
    </w:p>
    <w:p w14:paraId="2B80774E" w14:textId="77777777" w:rsidR="00C36693" w:rsidRDefault="00C36693" w:rsidP="00C36693"/>
    <w:p w14:paraId="7A6DC792" w14:textId="77777777" w:rsidR="00C36693" w:rsidRDefault="00C36693" w:rsidP="00C36693">
      <w:pPr>
        <w:ind w:firstLine="360"/>
      </w:pPr>
      <w:r>
        <w:t xml:space="preserve">For the model selection, BIC did not select a single best model but instead scored five models similarly (Table 2). The five ‘best’ models all included treatment time and air temperature as main effects and as an interaction; four of the top five models included length as well. We performed model averaging based on </w:t>
      </w:r>
      <m:oMath>
        <m:r>
          <w:rPr>
            <w:rFonts w:ascii="Cambria Math" w:hAnsi="Cambria Math"/>
          </w:rPr>
          <m:t>∆</m:t>
        </m:r>
      </m:oMath>
      <w:r>
        <w:t>BIC scores and compared the averaged model against the top model (</w:t>
      </w:r>
      <m:oMath>
        <m:r>
          <w:rPr>
            <w:rFonts w:ascii="Cambria Math" w:hAnsi="Cambria Math"/>
          </w:rPr>
          <m:t>∆</m:t>
        </m:r>
      </m:oMath>
      <w:r>
        <w:t xml:space="preserve">BIC=0) and a model with only main effects (Table 3). The </w:t>
      </w:r>
      <w:r>
        <w:lastRenderedPageBreak/>
        <w:t xml:space="preserve">averaged and best models predict very similarly; the largest deviance between the probability of survival predicted by the two models was 0.0x%. The main-effects-only model also predicted similarly to the averaged model, with a maximum deviance of 5.x% from the averaged model. The accuracy was also very similar for the three models, all within 78-80%. The coefficients in all three models were similar. Because the average model and top model predict similarly, we decided to present results based on the latter for simplicity.  </w:t>
      </w:r>
    </w:p>
    <w:p w14:paraId="608E1CE1" w14:textId="77777777" w:rsidR="00C36693" w:rsidRDefault="00C36693" w:rsidP="00C36693">
      <w:pPr>
        <w:pStyle w:val="ListParagraph"/>
        <w:ind w:left="2160"/>
      </w:pPr>
    </w:p>
    <w:p w14:paraId="46F6D2DB" w14:textId="77777777" w:rsidR="00C36693" w:rsidRDefault="00C36693" w:rsidP="00C36693">
      <w:r>
        <w:t>Note: Think about legal changes and implementation the whole time</w:t>
      </w:r>
    </w:p>
    <w:p w14:paraId="060403B6" w14:textId="77777777" w:rsidR="00C36693" w:rsidRDefault="00C36693" w:rsidP="00C36693"/>
    <w:p w14:paraId="630F2306" w14:textId="77777777" w:rsidR="00C36693" w:rsidRDefault="00C36693" w:rsidP="00C36693">
      <w:r>
        <w:tab/>
        <w:t xml:space="preserve">The top model included two interaction terms, treatment time x temperature and temperature x length, and three main effects, treatment time, </w:t>
      </w:r>
      <w:proofErr w:type="gramStart"/>
      <w:r>
        <w:t>temperature</w:t>
      </w:r>
      <w:proofErr w:type="gramEnd"/>
      <w:r>
        <w:t xml:space="preserve"> and length. The amount of time prawns spent out of water had the biggest effect on prawn survival (Table 3) and the effect increased with temperature (Figure 7). The top model predicted longer prawns will die more frequently at low temperatures, however as temperature increases longer prawns will do better. The effect of length and the temperature length interaction are both relatively </w:t>
      </w:r>
      <w:proofErr w:type="gramStart"/>
      <w:r>
        <w:t>small(</w:t>
      </w:r>
      <w:proofErr w:type="gramEnd"/>
      <w:r>
        <w:t>Figure 8).</w:t>
      </w:r>
    </w:p>
    <w:p w14:paraId="56BF8913" w14:textId="77777777" w:rsidR="00C36693" w:rsidRDefault="00C36693" w:rsidP="00C36693"/>
    <w:p w14:paraId="0CFA8D53" w14:textId="77777777" w:rsidR="00C36693" w:rsidRDefault="00C36693" w:rsidP="00C36693">
      <w:r>
        <w:t xml:space="preserve">Treatment time had the largest effect size after we standardized all three variables, followed by temperature (), and length () (Table 3).  </w:t>
      </w:r>
    </w:p>
    <w:p w14:paraId="030C6074" w14:textId="2DA40930" w:rsidR="00C36693" w:rsidRDefault="00C36693" w:rsidP="00C36693"/>
    <w:p w14:paraId="09014E08" w14:textId="34A801DD" w:rsidR="00C36693" w:rsidDel="004F707E" w:rsidRDefault="00C36693" w:rsidP="00C36693">
      <w:pPr>
        <w:rPr>
          <w:del w:id="137" w:author="Jacob Houtman" w:date="2023-09-15T14:51:00Z"/>
        </w:rPr>
      </w:pPr>
      <w:del w:id="138" w:author="Jacob Houtman" w:date="2023-09-15T14:51:00Z">
        <w:r w:rsidDel="004F707E">
          <w:delText>#results</w:delText>
        </w:r>
      </w:del>
    </w:p>
    <w:p w14:paraId="0CDCF791" w14:textId="22E07093" w:rsidR="00C36693" w:rsidDel="004F707E" w:rsidRDefault="00C36693" w:rsidP="00C36693">
      <w:pPr>
        <w:rPr>
          <w:del w:id="139" w:author="Jacob Houtman" w:date="2023-09-15T14:51:00Z"/>
        </w:rPr>
      </w:pPr>
    </w:p>
    <w:p w14:paraId="14123CB7" w14:textId="45EAED68" w:rsidR="00C36693" w:rsidDel="004F707E" w:rsidRDefault="00C36693" w:rsidP="00C36693">
      <w:pPr>
        <w:rPr>
          <w:del w:id="140" w:author="Jacob Houtman" w:date="2023-09-15T14:51:00Z"/>
        </w:rPr>
      </w:pPr>
      <w:del w:id="141" w:author="Jacob Houtman" w:date="2023-09-15T14:51:00Z">
        <w:r w:rsidDel="004F707E">
          <w:delText>Figure 1 &lt;- Treatment Survival</w:delText>
        </w:r>
      </w:del>
    </w:p>
    <w:p w14:paraId="1AAFE415" w14:textId="56C1C909" w:rsidR="00C36693" w:rsidDel="004F707E" w:rsidRDefault="00C36693" w:rsidP="00C36693">
      <w:pPr>
        <w:rPr>
          <w:del w:id="142" w:author="Jacob Houtman" w:date="2023-09-15T14:51:00Z"/>
        </w:rPr>
      </w:pPr>
      <w:del w:id="143" w:author="Jacob Houtman" w:date="2023-09-15T14:51:00Z">
        <w:r w:rsidDel="004F707E">
          <w:delText xml:space="preserve">Figure 2 &lt;- Temp survival </w:delText>
        </w:r>
      </w:del>
    </w:p>
    <w:p w14:paraId="68CDB947" w14:textId="3345C59A" w:rsidR="00C36693" w:rsidDel="004F707E" w:rsidRDefault="00C36693" w:rsidP="00C36693">
      <w:pPr>
        <w:rPr>
          <w:del w:id="144" w:author="Jacob Houtman" w:date="2023-09-15T14:51:00Z"/>
        </w:rPr>
      </w:pPr>
      <w:del w:id="145" w:author="Jacob Houtman" w:date="2023-09-15T14:51:00Z">
        <w:r w:rsidDel="004F707E">
          <w:delText>Figure 3 &lt;- Length survival</w:delText>
        </w:r>
      </w:del>
    </w:p>
    <w:p w14:paraId="3749D177" w14:textId="32101507" w:rsidR="00C36693" w:rsidDel="004F707E" w:rsidRDefault="00C36693" w:rsidP="00C36693">
      <w:pPr>
        <w:rPr>
          <w:del w:id="146" w:author="Jacob Houtman" w:date="2023-09-15T14:51:00Z"/>
        </w:rPr>
      </w:pPr>
      <w:del w:id="147" w:author="Jacob Houtman" w:date="2023-09-15T14:51:00Z">
        <w:r w:rsidDel="004F707E">
          <w:delText xml:space="preserve">Figure 4 &lt;- Stage Dist? </w:delText>
        </w:r>
      </w:del>
    </w:p>
    <w:p w14:paraId="25F59D58" w14:textId="2E036AD6" w:rsidR="00C36693" w:rsidDel="004F707E" w:rsidRDefault="00C36693" w:rsidP="00C36693">
      <w:pPr>
        <w:rPr>
          <w:del w:id="148" w:author="Jacob Houtman" w:date="2023-09-15T14:51:00Z"/>
        </w:rPr>
      </w:pPr>
    </w:p>
    <w:p w14:paraId="5AA20E03" w14:textId="43361343" w:rsidR="00C36693" w:rsidDel="004F707E" w:rsidRDefault="00C36693" w:rsidP="00C36693">
      <w:pPr>
        <w:rPr>
          <w:del w:id="149" w:author="Jacob Houtman" w:date="2023-09-15T14:51:00Z"/>
        </w:rPr>
      </w:pPr>
      <w:del w:id="150" w:author="Jacob Houtman" w:date="2023-09-15T14:51:00Z">
        <w:r w:rsidDel="004F707E">
          <w:delText>Figure 5 &lt;- Reflex Dist</w:delText>
        </w:r>
      </w:del>
    </w:p>
    <w:p w14:paraId="16006927" w14:textId="054D9817" w:rsidR="00C36693" w:rsidDel="004F707E" w:rsidRDefault="00C36693" w:rsidP="00C36693">
      <w:pPr>
        <w:rPr>
          <w:del w:id="151" w:author="Jacob Houtman" w:date="2023-09-15T14:51:00Z"/>
        </w:rPr>
      </w:pPr>
      <w:del w:id="152" w:author="Jacob Houtman" w:date="2023-09-15T14:51:00Z">
        <w:r w:rsidDel="004F707E">
          <w:delText>Figure 6 &lt;- predicted release mortality ---- discussion?</w:delText>
        </w:r>
      </w:del>
    </w:p>
    <w:p w14:paraId="28CEAB67" w14:textId="0CD04E66" w:rsidR="00C36693" w:rsidDel="004F707E" w:rsidRDefault="00C36693" w:rsidP="00C36693">
      <w:pPr>
        <w:rPr>
          <w:del w:id="153" w:author="Jacob Houtman" w:date="2023-09-15T14:51:00Z"/>
        </w:rPr>
      </w:pPr>
    </w:p>
    <w:p w14:paraId="1B9244AB" w14:textId="28F644A3" w:rsidR="00C36693" w:rsidDel="004F707E" w:rsidRDefault="00C36693" w:rsidP="00C36693">
      <w:pPr>
        <w:rPr>
          <w:del w:id="154" w:author="Jacob Houtman" w:date="2023-09-15T14:51:00Z"/>
        </w:rPr>
      </w:pPr>
      <w:del w:id="155" w:author="Jacob Houtman" w:date="2023-09-15T14:51:00Z">
        <w:r w:rsidDel="004F707E">
          <w:delText>Table 2 &lt;- BIC Table</w:delText>
        </w:r>
      </w:del>
    </w:p>
    <w:p w14:paraId="55611B14" w14:textId="33E44E95" w:rsidR="00C36693" w:rsidDel="004F707E" w:rsidRDefault="00C36693" w:rsidP="00C36693">
      <w:pPr>
        <w:rPr>
          <w:del w:id="156" w:author="Jacob Houtman" w:date="2023-09-15T14:51:00Z"/>
        </w:rPr>
      </w:pPr>
      <w:del w:id="157" w:author="Jacob Houtman" w:date="2023-09-15T14:51:00Z">
        <w:r w:rsidDel="004F707E">
          <w:delText>Table 3 &lt;- Model Comparison table</w:delText>
        </w:r>
      </w:del>
    </w:p>
    <w:p w14:paraId="0958A8A2" w14:textId="58A76878" w:rsidR="00C36693" w:rsidDel="004F707E" w:rsidRDefault="00C36693" w:rsidP="00C36693">
      <w:pPr>
        <w:rPr>
          <w:del w:id="158" w:author="Jacob Houtman" w:date="2023-09-15T14:51:00Z"/>
        </w:rPr>
      </w:pPr>
    </w:p>
    <w:p w14:paraId="294A0494" w14:textId="555156EF" w:rsidR="00C36693" w:rsidDel="004F707E" w:rsidRDefault="00C36693" w:rsidP="00C36693">
      <w:pPr>
        <w:rPr>
          <w:del w:id="159" w:author="Jacob Houtman" w:date="2023-09-15T14:51:00Z"/>
        </w:rPr>
      </w:pPr>
      <w:del w:id="160" w:author="Jacob Houtman" w:date="2023-09-15T14:51:00Z">
        <w:r w:rsidDel="004F707E">
          <w:delText>Figure 7&lt;- Survival curves by temperature with temperature-binned survival average points.</w:delText>
        </w:r>
      </w:del>
    </w:p>
    <w:p w14:paraId="179E5E4F" w14:textId="02C89398" w:rsidR="00C36693" w:rsidDel="004F707E" w:rsidRDefault="00C36693" w:rsidP="00C36693">
      <w:pPr>
        <w:rPr>
          <w:del w:id="161" w:author="Jacob Houtman" w:date="2023-09-15T14:51:00Z"/>
        </w:rPr>
      </w:pPr>
      <w:del w:id="162" w:author="Jacob Houtman" w:date="2023-09-15T14:51:00Z">
        <w:r w:rsidDel="004F707E">
          <w:delText>Figure 8&lt;- Survival 9 curves, showing relative influence of length and temperature</w:delText>
        </w:r>
      </w:del>
    </w:p>
    <w:p w14:paraId="01B4B94A" w14:textId="63D2E24B" w:rsidR="00C36693" w:rsidDel="004F707E" w:rsidRDefault="00C36693" w:rsidP="00364BBD">
      <w:pPr>
        <w:ind w:firstLine="720"/>
        <w:rPr>
          <w:del w:id="163" w:author="Jacob Houtman" w:date="2023-09-15T14:51:00Z"/>
        </w:rPr>
      </w:pPr>
    </w:p>
    <w:p w14:paraId="6AC0BB94" w14:textId="2C5C4B4F" w:rsidR="00B11679" w:rsidDel="004F707E" w:rsidRDefault="00B11679" w:rsidP="00B11679">
      <w:pPr>
        <w:rPr>
          <w:del w:id="164" w:author="Jacob Houtman" w:date="2023-09-15T14:51:00Z"/>
        </w:rPr>
      </w:pPr>
    </w:p>
    <w:p w14:paraId="0294A053" w14:textId="1AD743A1" w:rsidR="00364BBD" w:rsidRDefault="00364BBD" w:rsidP="00B11679"/>
    <w:p w14:paraId="229C7C8D" w14:textId="6862E305" w:rsidR="00364BBD" w:rsidRDefault="00364BBD" w:rsidP="00B11679"/>
    <w:p w14:paraId="34AC20B1" w14:textId="4723CA5A" w:rsidR="00364BBD" w:rsidRDefault="00364BBD" w:rsidP="00B11679">
      <w:r>
        <w:t>Figure 1 &lt;-</w:t>
      </w:r>
      <w:proofErr w:type="spellStart"/>
      <w:r w:rsidR="00D004E1">
        <w:t>Unbanded</w:t>
      </w:r>
      <w:proofErr w:type="spellEnd"/>
      <w:r w:rsidR="00D004E1">
        <w:t xml:space="preserve"> per trial Histogram</w:t>
      </w:r>
      <w:ins w:id="165" w:author="Jacob Houtman" w:date="2023-09-15T14:53:00Z">
        <w:r w:rsidR="004F707E">
          <w:t xml:space="preserve"> #REPLACE WITH TRIAL TABLE</w:t>
        </w:r>
      </w:ins>
    </w:p>
    <w:p w14:paraId="46911932" w14:textId="52E04013" w:rsidR="00D8148F" w:rsidRDefault="00D8148F" w:rsidP="00D8148F">
      <w:r>
        <w:t>Figure 2 &lt;</w:t>
      </w:r>
      <w:proofErr w:type="gramStart"/>
      <w:r>
        <w:t xml:space="preserve">-  </w:t>
      </w:r>
      <w:proofErr w:type="spellStart"/>
      <w:r>
        <w:t>Unbanded</w:t>
      </w:r>
      <w:proofErr w:type="spellEnd"/>
      <w:proofErr w:type="gramEnd"/>
      <w:r>
        <w:t xml:space="preserve"> vs banded length violin plot</w:t>
      </w:r>
    </w:p>
    <w:p w14:paraId="0006EC60" w14:textId="069071F0" w:rsidR="000B3F79" w:rsidRDefault="000B3F79" w:rsidP="00D8148F">
      <w:r>
        <w:t xml:space="preserve">Figure 3 &lt;- </w:t>
      </w:r>
      <w:r w:rsidR="00024D4F">
        <w:t>prawn loss per treatment</w:t>
      </w:r>
    </w:p>
    <w:p w14:paraId="6E6FBAF5" w14:textId="0F7594A4" w:rsidR="00024D4F" w:rsidRDefault="00024D4F" w:rsidP="00D8148F">
      <w:pPr>
        <w:rPr>
          <w:ins w:id="166" w:author="Jacob Houtman" w:date="2023-09-15T14:51:00Z"/>
        </w:rPr>
      </w:pPr>
      <w:r>
        <w:t>Figure 4 &lt;- Loss thought experiment</w:t>
      </w:r>
    </w:p>
    <w:p w14:paraId="765204E4" w14:textId="77777777" w:rsidR="004F707E" w:rsidRDefault="004F707E" w:rsidP="004F707E">
      <w:pPr>
        <w:rPr>
          <w:ins w:id="167" w:author="Jacob Houtman" w:date="2023-09-15T14:51:00Z"/>
        </w:rPr>
      </w:pPr>
    </w:p>
    <w:p w14:paraId="43929896" w14:textId="12B8DC20" w:rsidR="004F707E" w:rsidRDefault="004F707E" w:rsidP="004F707E">
      <w:pPr>
        <w:rPr>
          <w:ins w:id="168" w:author="Jacob Houtman" w:date="2023-09-15T14:51:00Z"/>
        </w:rPr>
      </w:pPr>
      <w:ins w:id="169" w:author="Jacob Houtman" w:date="2023-09-15T14:51:00Z">
        <w:r>
          <w:t xml:space="preserve">Figure </w:t>
        </w:r>
        <w:r>
          <w:t>5</w:t>
        </w:r>
        <w:r>
          <w:t xml:space="preserve"> &lt;- Treatment Survival</w:t>
        </w:r>
      </w:ins>
      <w:ins w:id="170" w:author="Jacob Houtman" w:date="2023-09-15T14:52:00Z">
        <w:r>
          <w:t xml:space="preserve"> histogram</w:t>
        </w:r>
      </w:ins>
    </w:p>
    <w:p w14:paraId="69F492C6" w14:textId="15974077" w:rsidR="004F707E" w:rsidRDefault="004F707E" w:rsidP="004F707E">
      <w:pPr>
        <w:rPr>
          <w:ins w:id="171" w:author="Jacob Houtman" w:date="2023-09-15T14:51:00Z"/>
        </w:rPr>
      </w:pPr>
      <w:ins w:id="172" w:author="Jacob Houtman" w:date="2023-09-15T14:51:00Z">
        <w:r>
          <w:t xml:space="preserve">Figure </w:t>
        </w:r>
        <w:r>
          <w:t>6</w:t>
        </w:r>
        <w:r>
          <w:t xml:space="preserve"> &lt;- Temp survival </w:t>
        </w:r>
      </w:ins>
    </w:p>
    <w:p w14:paraId="66AF9F6D" w14:textId="485A52C1" w:rsidR="004F707E" w:rsidRDefault="004F707E" w:rsidP="004F707E">
      <w:pPr>
        <w:rPr>
          <w:ins w:id="173" w:author="Jacob Houtman" w:date="2023-09-15T14:51:00Z"/>
        </w:rPr>
      </w:pPr>
      <w:ins w:id="174" w:author="Jacob Houtman" w:date="2023-09-15T14:51:00Z">
        <w:r>
          <w:t xml:space="preserve">Figure </w:t>
        </w:r>
        <w:r>
          <w:t>7</w:t>
        </w:r>
        <w:r>
          <w:t xml:space="preserve"> &lt;- Length survival</w:t>
        </w:r>
      </w:ins>
    </w:p>
    <w:p w14:paraId="7A840F35" w14:textId="2D90598C" w:rsidR="004F707E" w:rsidRDefault="004F707E" w:rsidP="004F707E">
      <w:pPr>
        <w:rPr>
          <w:ins w:id="175" w:author="Jacob Houtman" w:date="2023-09-15T14:51:00Z"/>
        </w:rPr>
      </w:pPr>
      <w:ins w:id="176" w:author="Jacob Houtman" w:date="2023-09-15T14:51:00Z">
        <w:r>
          <w:t xml:space="preserve">Figure </w:t>
        </w:r>
        <w:r>
          <w:t xml:space="preserve">8 </w:t>
        </w:r>
        <w:r>
          <w:t xml:space="preserve">&lt;- Stage </w:t>
        </w:r>
        <w:proofErr w:type="spellStart"/>
        <w:r>
          <w:t>Dist</w:t>
        </w:r>
        <w:proofErr w:type="spellEnd"/>
        <w:r>
          <w:t xml:space="preserve">? </w:t>
        </w:r>
      </w:ins>
    </w:p>
    <w:p w14:paraId="374852B3" w14:textId="77777777" w:rsidR="004F707E" w:rsidRDefault="004F707E" w:rsidP="004F707E">
      <w:pPr>
        <w:rPr>
          <w:ins w:id="177" w:author="Jacob Houtman" w:date="2023-09-15T14:51:00Z"/>
        </w:rPr>
      </w:pPr>
    </w:p>
    <w:p w14:paraId="6C996CF9" w14:textId="618F37B4" w:rsidR="004F707E" w:rsidRDefault="004F707E" w:rsidP="004F707E">
      <w:pPr>
        <w:rPr>
          <w:ins w:id="178" w:author="Jacob Houtman" w:date="2023-09-15T14:51:00Z"/>
        </w:rPr>
      </w:pPr>
      <w:ins w:id="179" w:author="Jacob Houtman" w:date="2023-09-15T14:51:00Z">
        <w:r>
          <w:t xml:space="preserve">Figure </w:t>
        </w:r>
      </w:ins>
      <w:ins w:id="180" w:author="Jacob Houtman" w:date="2023-09-15T14:53:00Z">
        <w:r>
          <w:t>9</w:t>
        </w:r>
      </w:ins>
      <w:ins w:id="181" w:author="Jacob Houtman" w:date="2023-09-15T14:51:00Z">
        <w:r>
          <w:t xml:space="preserve"> &lt;- Reflex </w:t>
        </w:r>
        <w:proofErr w:type="spellStart"/>
        <w:r>
          <w:t>Dist</w:t>
        </w:r>
        <w:proofErr w:type="spellEnd"/>
      </w:ins>
    </w:p>
    <w:p w14:paraId="54F68564" w14:textId="16064529" w:rsidR="004F707E" w:rsidRDefault="004F707E" w:rsidP="004F707E">
      <w:pPr>
        <w:rPr>
          <w:ins w:id="182" w:author="Jacob Houtman" w:date="2023-09-15T14:54:00Z"/>
        </w:rPr>
      </w:pPr>
      <w:ins w:id="183" w:author="Jacob Houtman" w:date="2023-09-15T14:51:00Z">
        <w:r>
          <w:t xml:space="preserve">Figure </w:t>
        </w:r>
      </w:ins>
      <w:ins w:id="184" w:author="Jacob Houtman" w:date="2023-09-15T14:53:00Z">
        <w:r>
          <w:t xml:space="preserve">10 </w:t>
        </w:r>
      </w:ins>
      <w:ins w:id="185" w:author="Jacob Houtman" w:date="2023-09-15T14:51:00Z">
        <w:r>
          <w:t xml:space="preserve">&lt;- predicted release mortality </w:t>
        </w:r>
      </w:ins>
      <w:ins w:id="186" w:author="Jacob Houtman" w:date="2023-09-15T14:54:00Z">
        <w:r>
          <w:t xml:space="preserve">stacked </w:t>
        </w:r>
        <w:proofErr w:type="spellStart"/>
        <w:r>
          <w:t>barplot</w:t>
        </w:r>
      </w:ins>
      <w:proofErr w:type="spellEnd"/>
      <w:ins w:id="187" w:author="Jacob Houtman" w:date="2023-09-15T14:51:00Z">
        <w:r>
          <w:t>---- discussion?</w:t>
        </w:r>
      </w:ins>
    </w:p>
    <w:p w14:paraId="0997EBB2" w14:textId="44B0D230" w:rsidR="004F707E" w:rsidRDefault="004F707E" w:rsidP="004F707E">
      <w:pPr>
        <w:rPr>
          <w:ins w:id="188" w:author="Jacob Houtman" w:date="2023-09-15T14:54:00Z"/>
        </w:rPr>
      </w:pPr>
    </w:p>
    <w:p w14:paraId="3DB92314" w14:textId="039616E7" w:rsidR="004F707E" w:rsidRDefault="004F707E" w:rsidP="004F707E">
      <w:pPr>
        <w:rPr>
          <w:ins w:id="189" w:author="Jacob Houtman" w:date="2023-09-15T14:54:00Z"/>
        </w:rPr>
      </w:pPr>
      <w:ins w:id="190" w:author="Jacob Houtman" w:date="2023-09-15T14:54:00Z">
        <w:r>
          <w:t xml:space="preserve">Figure </w:t>
        </w:r>
        <w:r>
          <w:t>1</w:t>
        </w:r>
      </w:ins>
      <w:ins w:id="191" w:author="Jacob Houtman" w:date="2023-09-15T14:55:00Z">
        <w:r>
          <w:t>1</w:t>
        </w:r>
      </w:ins>
      <w:ins w:id="192" w:author="Jacob Houtman" w:date="2023-09-15T14:54:00Z">
        <w:r>
          <w:t xml:space="preserve">&lt;- </w:t>
        </w:r>
      </w:ins>
      <w:ins w:id="193" w:author="Jacob Houtman" w:date="2023-09-15T14:56:00Z">
        <w:r w:rsidR="003531AF">
          <w:t xml:space="preserve">3 panel </w:t>
        </w:r>
      </w:ins>
      <w:ins w:id="194" w:author="Jacob Houtman" w:date="2023-09-15T14:54:00Z">
        <w:r>
          <w:t>Survival curves by temperature with temperature-binned survival average points.</w:t>
        </w:r>
      </w:ins>
    </w:p>
    <w:p w14:paraId="4E7C6589" w14:textId="421825DE" w:rsidR="004F707E" w:rsidRDefault="004F707E" w:rsidP="004F707E">
      <w:pPr>
        <w:rPr>
          <w:ins w:id="195" w:author="Jacob Houtman" w:date="2023-09-15T14:51:00Z"/>
        </w:rPr>
      </w:pPr>
      <w:ins w:id="196" w:author="Jacob Houtman" w:date="2023-09-15T14:54:00Z">
        <w:r>
          <w:t xml:space="preserve">Figure </w:t>
        </w:r>
      </w:ins>
      <w:ins w:id="197" w:author="Jacob Houtman" w:date="2023-09-15T14:55:00Z">
        <w:r>
          <w:t>12</w:t>
        </w:r>
      </w:ins>
      <w:ins w:id="198" w:author="Jacob Houtman" w:date="2023-09-15T14:54:00Z">
        <w:r>
          <w:t>&lt;- Survival 9 curves, showing relative influence of length and temperature</w:t>
        </w:r>
      </w:ins>
    </w:p>
    <w:p w14:paraId="10682DC4" w14:textId="4C5024E1" w:rsidR="004F707E" w:rsidRDefault="004F707E" w:rsidP="004F707E">
      <w:pPr>
        <w:rPr>
          <w:ins w:id="199" w:author="Jacob Houtman" w:date="2023-09-15T14:54:00Z"/>
        </w:rPr>
      </w:pPr>
    </w:p>
    <w:p w14:paraId="39A3A8A6" w14:textId="3B6E941F" w:rsidR="004F707E" w:rsidRDefault="004F707E" w:rsidP="004F707E">
      <w:pPr>
        <w:rPr>
          <w:ins w:id="200" w:author="Jacob Houtman" w:date="2023-09-15T14:51:00Z"/>
        </w:rPr>
      </w:pPr>
      <w:ins w:id="201" w:author="Jacob Houtman" w:date="2023-09-15T14:54:00Z">
        <w:r>
          <w:t xml:space="preserve">Table 1 &lt;- Trial summary table </w:t>
        </w:r>
      </w:ins>
    </w:p>
    <w:p w14:paraId="07B062EB" w14:textId="77777777" w:rsidR="004F707E" w:rsidRDefault="004F707E" w:rsidP="004F707E">
      <w:pPr>
        <w:rPr>
          <w:ins w:id="202" w:author="Jacob Houtman" w:date="2023-09-15T14:51:00Z"/>
        </w:rPr>
      </w:pPr>
      <w:ins w:id="203" w:author="Jacob Houtman" w:date="2023-09-15T14:51:00Z">
        <w:r>
          <w:t>Table 2 &lt;- BIC Table</w:t>
        </w:r>
      </w:ins>
    </w:p>
    <w:p w14:paraId="14CF7304" w14:textId="77777777" w:rsidR="004F707E" w:rsidRDefault="004F707E" w:rsidP="004F707E">
      <w:pPr>
        <w:rPr>
          <w:ins w:id="204" w:author="Jacob Houtman" w:date="2023-09-15T14:51:00Z"/>
        </w:rPr>
      </w:pPr>
      <w:ins w:id="205" w:author="Jacob Houtman" w:date="2023-09-15T14:51:00Z">
        <w:r>
          <w:t>Table 3 &lt;- Model Comparison table</w:t>
        </w:r>
      </w:ins>
    </w:p>
    <w:p w14:paraId="2CD401EA" w14:textId="77777777" w:rsidR="004F707E" w:rsidRDefault="004F707E" w:rsidP="00D8148F"/>
    <w:p w14:paraId="4780747F" w14:textId="77777777" w:rsidR="00D8148F" w:rsidRDefault="00D8148F" w:rsidP="00D8148F">
      <w:pPr>
        <w:ind w:firstLine="720"/>
      </w:pPr>
    </w:p>
    <w:p w14:paraId="344F73FC" w14:textId="512FB59D" w:rsidR="000B3F79" w:rsidDel="003531AF" w:rsidRDefault="00D8148F" w:rsidP="000B3F79">
      <w:pPr>
        <w:rPr>
          <w:del w:id="206" w:author="Jacob Houtman" w:date="2023-09-15T14:54:00Z"/>
        </w:rPr>
      </w:pPr>
      <w:r>
        <w:lastRenderedPageBreak/>
        <w:t>Appendix 1 &lt;- multi-page trial summar</w:t>
      </w:r>
      <w:r w:rsidR="000B3F79">
        <w:t>y</w:t>
      </w:r>
    </w:p>
    <w:p w14:paraId="2E571B22" w14:textId="56DF3C26" w:rsidR="003531AF" w:rsidRDefault="003531AF" w:rsidP="000B3F79">
      <w:pPr>
        <w:rPr>
          <w:ins w:id="207" w:author="Jacob Houtman" w:date="2023-09-15T14:57:00Z"/>
        </w:rPr>
      </w:pPr>
    </w:p>
    <w:p w14:paraId="4D1363C8" w14:textId="77777777" w:rsidR="003531AF" w:rsidRDefault="003531AF" w:rsidP="000B3F79">
      <w:pPr>
        <w:rPr>
          <w:ins w:id="208" w:author="Jacob Houtman" w:date="2023-09-15T14:57:00Z"/>
        </w:rPr>
      </w:pPr>
    </w:p>
    <w:p w14:paraId="61BA6287" w14:textId="20390F53" w:rsidR="004F707E" w:rsidRDefault="004F707E" w:rsidP="000B3F79">
      <w:pPr>
        <w:rPr>
          <w:ins w:id="209" w:author="Jacob Houtman" w:date="2023-09-15T14:54:00Z"/>
        </w:rPr>
      </w:pPr>
    </w:p>
    <w:p w14:paraId="480DA876" w14:textId="651AF08C" w:rsidR="004F707E" w:rsidRDefault="004F707E" w:rsidP="000B3F79">
      <w:pPr>
        <w:rPr>
          <w:ins w:id="210" w:author="Jacob Houtman" w:date="2023-09-15T14:54:00Z"/>
        </w:rPr>
      </w:pPr>
      <w:ins w:id="211" w:author="Jacob Houtman" w:date="2023-09-15T14:54:00Z">
        <w:r>
          <w:t>References</w:t>
        </w:r>
      </w:ins>
    </w:p>
    <w:p w14:paraId="073D39D4" w14:textId="60FB8008" w:rsidR="000B3F79" w:rsidDel="004F707E" w:rsidRDefault="000B3F79" w:rsidP="000B3F79">
      <w:pPr>
        <w:rPr>
          <w:del w:id="212" w:author="Jacob Houtman" w:date="2023-09-15T14:54:00Z"/>
        </w:rPr>
      </w:pPr>
    </w:p>
    <w:p w14:paraId="68C47249" w14:textId="4CF37127" w:rsidR="000B3F79" w:rsidDel="004F707E" w:rsidRDefault="000B3F79" w:rsidP="00C36693">
      <w:pPr>
        <w:rPr>
          <w:del w:id="213" w:author="Jacob Houtman" w:date="2023-09-15T14:54:00Z"/>
        </w:rPr>
      </w:pPr>
      <w:del w:id="214" w:author="Jacob Houtman" w:date="2023-09-15T14:54:00Z">
        <w:r w:rsidDel="004F707E">
          <w:delText xml:space="preserve">Table 1 &lt;- Trial summary table </w:delText>
        </w:r>
      </w:del>
    </w:p>
    <w:p w14:paraId="53614EE2" w14:textId="5C7B5996" w:rsidR="000B3F79" w:rsidDel="004F707E" w:rsidRDefault="000B3F79" w:rsidP="00C36693">
      <w:pPr>
        <w:rPr>
          <w:del w:id="215" w:author="Jacob Houtman" w:date="2023-09-15T14:54:00Z"/>
        </w:rPr>
      </w:pPr>
      <w:del w:id="216" w:author="Jacob Houtman" w:date="2023-09-15T14:54:00Z">
        <w:r w:rsidDel="004F707E">
          <w:delText xml:space="preserve">Table 2 &lt;- BIC table </w:delText>
        </w:r>
      </w:del>
    </w:p>
    <w:p w14:paraId="6F270253" w14:textId="0459BB18" w:rsidR="00D8148F" w:rsidRDefault="00D8148F" w:rsidP="000B3F79"/>
    <w:p w14:paraId="016B3F78" w14:textId="0A6E9778" w:rsidR="00785AEC" w:rsidRDefault="00785AEC" w:rsidP="000B3F79"/>
    <w:p w14:paraId="0F6C6107" w14:textId="77777777" w:rsidR="00785AEC" w:rsidRDefault="00785AEC" w:rsidP="00785AEC">
      <w:r>
        <w:t>Mollie E. Brooks, Kasper Kristensen, Koen J. van</w:t>
      </w:r>
    </w:p>
    <w:p w14:paraId="4BD30808" w14:textId="77777777" w:rsidR="00785AEC" w:rsidRDefault="00785AEC" w:rsidP="00785AEC">
      <w:r>
        <w:t xml:space="preserve">  </w:t>
      </w:r>
      <w:proofErr w:type="spellStart"/>
      <w:r>
        <w:t>Benthem</w:t>
      </w:r>
      <w:proofErr w:type="spellEnd"/>
      <w:r>
        <w:t xml:space="preserve">, </w:t>
      </w:r>
      <w:proofErr w:type="spellStart"/>
      <w:r>
        <w:t>Arni</w:t>
      </w:r>
      <w:proofErr w:type="spellEnd"/>
      <w:r>
        <w:t xml:space="preserve"> Magnusson, Casper W. Berg, Anders</w:t>
      </w:r>
    </w:p>
    <w:p w14:paraId="79E80779" w14:textId="77777777" w:rsidR="00785AEC" w:rsidRDefault="00785AEC" w:rsidP="00785AEC">
      <w:r>
        <w:t xml:space="preserve">  Nielsen, Hans J. </w:t>
      </w:r>
      <w:proofErr w:type="spellStart"/>
      <w:r>
        <w:t>Skaug</w:t>
      </w:r>
      <w:proofErr w:type="spellEnd"/>
      <w:r>
        <w:t xml:space="preserve">, Martin </w:t>
      </w:r>
      <w:proofErr w:type="spellStart"/>
      <w:r>
        <w:t>Maechler</w:t>
      </w:r>
      <w:proofErr w:type="spellEnd"/>
      <w:r>
        <w:t xml:space="preserve"> and</w:t>
      </w:r>
    </w:p>
    <w:p w14:paraId="5573B4BA" w14:textId="77777777" w:rsidR="00785AEC" w:rsidRDefault="00785AEC" w:rsidP="00785AEC">
      <w:r>
        <w:t xml:space="preserve">  Benjamin M. </w:t>
      </w:r>
      <w:proofErr w:type="spellStart"/>
      <w:r>
        <w:t>Bolker</w:t>
      </w:r>
      <w:proofErr w:type="spellEnd"/>
      <w:r>
        <w:t xml:space="preserve"> (2017). </w:t>
      </w:r>
      <w:proofErr w:type="spellStart"/>
      <w:r>
        <w:t>glmmTMB</w:t>
      </w:r>
      <w:proofErr w:type="spellEnd"/>
      <w:r>
        <w:t xml:space="preserve"> Balances</w:t>
      </w:r>
    </w:p>
    <w:p w14:paraId="52E92281" w14:textId="77777777" w:rsidR="00785AEC" w:rsidRDefault="00785AEC" w:rsidP="00785AEC">
      <w:r>
        <w:t xml:space="preserve">  Speed and Flexibility Among Packages for</w:t>
      </w:r>
    </w:p>
    <w:p w14:paraId="54DD8E05" w14:textId="77777777" w:rsidR="00785AEC" w:rsidRDefault="00785AEC" w:rsidP="00785AEC">
      <w:r>
        <w:t xml:space="preserve">  Zero-inflated Generalized Linear Mixed Modeling.</w:t>
      </w:r>
    </w:p>
    <w:p w14:paraId="529E49E1" w14:textId="77777777" w:rsidR="00785AEC" w:rsidRDefault="00785AEC" w:rsidP="00785AEC">
      <w:r>
        <w:t xml:space="preserve">  The R Journal, 9(2), 378-400. </w:t>
      </w:r>
      <w:proofErr w:type="spellStart"/>
      <w:r>
        <w:t>doi</w:t>
      </w:r>
      <w:proofErr w:type="spellEnd"/>
      <w:r>
        <w:t>:</w:t>
      </w:r>
    </w:p>
    <w:p w14:paraId="4FB584E6" w14:textId="3E8C8322" w:rsidR="00785AEC" w:rsidRDefault="00785AEC" w:rsidP="00785AEC">
      <w:r>
        <w:t xml:space="preserve">  10.32614/RJ-2017-066.</w:t>
      </w:r>
    </w:p>
    <w:p w14:paraId="2F8F720A" w14:textId="2D16B670" w:rsidR="00745178" w:rsidRDefault="00745178" w:rsidP="00785AEC"/>
    <w:p w14:paraId="48D9A409" w14:textId="77777777" w:rsidR="00745178" w:rsidRDefault="00745178" w:rsidP="00745178">
      <w:r>
        <w:t xml:space="preserve">  Douglas Bates, Martin </w:t>
      </w:r>
      <w:proofErr w:type="spellStart"/>
      <w:r>
        <w:t>Maechler</w:t>
      </w:r>
      <w:proofErr w:type="spellEnd"/>
      <w:r>
        <w:t xml:space="preserve">, Ben </w:t>
      </w:r>
      <w:proofErr w:type="spellStart"/>
      <w:r>
        <w:t>Bolker</w:t>
      </w:r>
      <w:proofErr w:type="spellEnd"/>
      <w:r>
        <w:t>,</w:t>
      </w:r>
    </w:p>
    <w:p w14:paraId="6076D365" w14:textId="77777777" w:rsidR="00745178" w:rsidRDefault="00745178" w:rsidP="00745178">
      <w:r>
        <w:t xml:space="preserve">  Steve Walker (2015). Fitting Linear</w:t>
      </w:r>
    </w:p>
    <w:p w14:paraId="4998B9A2" w14:textId="77777777" w:rsidR="00745178" w:rsidRDefault="00745178" w:rsidP="00745178">
      <w:r>
        <w:t xml:space="preserve">  Mixed-Effects Models Using lme4. Journal of</w:t>
      </w:r>
    </w:p>
    <w:p w14:paraId="031663EE" w14:textId="77777777" w:rsidR="00745178" w:rsidRDefault="00745178" w:rsidP="00745178">
      <w:r>
        <w:t xml:space="preserve">  Statistical Software, 67(1), 1-48.</w:t>
      </w:r>
    </w:p>
    <w:p w14:paraId="5B61A121" w14:textId="0D046067" w:rsidR="00745178" w:rsidRDefault="00745178" w:rsidP="00745178">
      <w:r>
        <w:t xml:space="preserve">  doi:10.18637/</w:t>
      </w:r>
      <w:proofErr w:type="gramStart"/>
      <w:r>
        <w:t>jss.v067.i</w:t>
      </w:r>
      <w:proofErr w:type="gramEnd"/>
      <w:r>
        <w:t>01.</w:t>
      </w:r>
    </w:p>
    <w:sectPr w:rsidR="0074517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Emma Atkinson" w:date="2023-08-23T16:55:00Z" w:initials="EA">
    <w:p w14:paraId="2368056F" w14:textId="054AF0E0" w:rsidR="0020308D" w:rsidRDefault="0020308D" w:rsidP="00316CC6">
      <w:pPr>
        <w:pStyle w:val="CommentText"/>
      </w:pPr>
      <w:r>
        <w:rPr>
          <w:rStyle w:val="CommentReference"/>
        </w:rPr>
        <w:annotationRef/>
      </w:r>
      <w:r>
        <w:t>We are also considering recreational and FSC (food, social, ceremonial) fisheries</w:t>
      </w:r>
    </w:p>
  </w:comment>
  <w:comment w:id="9" w:author="Emma Atkinson" w:date="2023-08-23T17:03:00Z" w:initials="EA">
    <w:p w14:paraId="7091C1EE" w14:textId="635FD431" w:rsidR="00BE76F0" w:rsidRDefault="00BE76F0" w:rsidP="002914A0">
      <w:pPr>
        <w:pStyle w:val="CommentText"/>
      </w:pPr>
      <w:r>
        <w:rPr>
          <w:rStyle w:val="CommentReference"/>
        </w:rPr>
        <w:annotationRef/>
      </w:r>
      <w:r>
        <w:t>Generally best practice not to start a sentence with a number.</w:t>
      </w:r>
    </w:p>
  </w:comment>
  <w:comment w:id="10" w:author="Emma Atkinson" w:date="2023-08-23T17:02:00Z" w:initials="EA">
    <w:p w14:paraId="1BE30222" w14:textId="0280DBAC" w:rsidR="00BE76F0" w:rsidRDefault="00BE76F0" w:rsidP="00EF4F67">
      <w:pPr>
        <w:pStyle w:val="CommentText"/>
      </w:pPr>
      <w:r>
        <w:rPr>
          <w:rStyle w:val="CommentReference"/>
        </w:rPr>
        <w:annotationRef/>
      </w:r>
      <w:r>
        <w:t>We might want to include a t-test here and/or  cite a supplementary figure, just so that there's a bit more substance to our claim.</w:t>
      </w:r>
    </w:p>
  </w:comment>
  <w:comment w:id="14" w:author="Emma Atkinson" w:date="2023-08-24T09:55:00Z" w:initials="EA">
    <w:p w14:paraId="2C76341E" w14:textId="77777777" w:rsidR="00DB2426" w:rsidRDefault="00DB2426" w:rsidP="00FC6AF7">
      <w:pPr>
        <w:pStyle w:val="CommentText"/>
      </w:pPr>
      <w:r>
        <w:rPr>
          <w:rStyle w:val="CommentReference"/>
        </w:rPr>
        <w:annotationRef/>
      </w:r>
      <w:r>
        <w:t xml:space="preserve">Cite supplementary figures. It would also be good to include some numbers here (i.e., what </w:t>
      </w:r>
      <w:r>
        <w:rPr>
          <w:i/>
          <w:iCs/>
        </w:rPr>
        <w:t>was</w:t>
      </w:r>
      <w:r>
        <w:t xml:space="preserve"> the effect?)</w:t>
      </w:r>
    </w:p>
  </w:comment>
  <w:comment w:id="19" w:author="Emma Atkinson" w:date="2023-08-24T09:59:00Z" w:initials="EA">
    <w:p w14:paraId="545B6F5E" w14:textId="77777777" w:rsidR="00DB2426" w:rsidRDefault="00DB2426" w:rsidP="00A427E6">
      <w:pPr>
        <w:pStyle w:val="CommentText"/>
      </w:pPr>
      <w:r>
        <w:rPr>
          <w:rStyle w:val="CommentReference"/>
        </w:rPr>
        <w:annotationRef/>
      </w:r>
      <w:r>
        <w:t>This sentence could use a bit of wordsmithing - difficult to interpret how? Good to connect to the biology here.</w:t>
      </w:r>
    </w:p>
  </w:comment>
  <w:comment w:id="20" w:author="Emma Atkinson" w:date="2023-08-24T10:00:00Z" w:initials="EA">
    <w:p w14:paraId="54378D14" w14:textId="77777777" w:rsidR="00DB2426" w:rsidRDefault="00DB2426" w:rsidP="00581890">
      <w:pPr>
        <w:pStyle w:val="CommentText"/>
      </w:pPr>
      <w:r>
        <w:rPr>
          <w:rStyle w:val="CommentReference"/>
        </w:rPr>
        <w:annotationRef/>
      </w:r>
      <w:r>
        <w:t xml:space="preserve">Need a bit more of an explanation - why are there 123 levels? We are accounting for trap, but also for trial. </w:t>
      </w:r>
    </w:p>
  </w:comment>
  <w:comment w:id="21" w:author="Emma Atkinson" w:date="2023-08-24T10:10:00Z" w:initials="EA">
    <w:p w14:paraId="1F3C4CC6" w14:textId="77777777" w:rsidR="00B170B0" w:rsidRDefault="00B170B0" w:rsidP="002B64BD">
      <w:pPr>
        <w:pStyle w:val="CommentText"/>
      </w:pPr>
      <w:r>
        <w:rPr>
          <w:rStyle w:val="CommentReference"/>
        </w:rPr>
        <w:annotationRef/>
      </w:r>
      <w:r>
        <w:t xml:space="preserve">Somewhere in this paragraph, should briefly list  the model diagnostics we completed (e.g., visual assessment of Q-Q plots, assessing for heteroscedasticity, etc). </w:t>
      </w:r>
    </w:p>
  </w:comment>
  <w:comment w:id="22" w:author="Emma Atkinson" w:date="2023-08-24T10:05:00Z" w:initials="EA">
    <w:p w14:paraId="5602BD33" w14:textId="5B4DA576" w:rsidR="00B170B0" w:rsidRDefault="00B170B0" w:rsidP="005810C4">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 w:id="23" w:author="Emma Atkinson" w:date="2023-08-23T16:55:00Z" w:initials="EA">
    <w:p w14:paraId="4B41EA3D" w14:textId="77777777" w:rsidR="00364BBD" w:rsidRDefault="00364BBD" w:rsidP="00364BBD">
      <w:pPr>
        <w:pStyle w:val="CommentText"/>
      </w:pPr>
      <w:r>
        <w:rPr>
          <w:rStyle w:val="CommentReference"/>
        </w:rPr>
        <w:annotationRef/>
      </w:r>
      <w:r>
        <w:t>We are also considering recreational and FSC (food, social, ceremonial) fisheries</w:t>
      </w:r>
    </w:p>
  </w:comment>
  <w:comment w:id="46" w:author="Emma Atkinson" w:date="2023-08-23T17:03:00Z" w:initials="EA">
    <w:p w14:paraId="3AC41235" w14:textId="77777777" w:rsidR="00364BBD" w:rsidRDefault="00364BBD" w:rsidP="00364BBD">
      <w:pPr>
        <w:pStyle w:val="CommentText"/>
      </w:pPr>
      <w:r>
        <w:rPr>
          <w:rStyle w:val="CommentReference"/>
        </w:rPr>
        <w:annotationRef/>
      </w:r>
      <w:r>
        <w:t>Generally best practice not to start a sentence with a number.</w:t>
      </w:r>
    </w:p>
  </w:comment>
  <w:comment w:id="75" w:author="Emma Atkinson" w:date="2023-08-24T09:55:00Z" w:initials="EA">
    <w:p w14:paraId="5A8F104E" w14:textId="77777777" w:rsidR="00364BBD" w:rsidRDefault="00364BBD" w:rsidP="00364BBD">
      <w:pPr>
        <w:pStyle w:val="CommentText"/>
      </w:pPr>
      <w:r>
        <w:rPr>
          <w:rStyle w:val="CommentReference"/>
        </w:rPr>
        <w:annotationRef/>
      </w:r>
      <w:r>
        <w:t xml:space="preserve">Cite supplementary figures. It would also be good to include some numbers here (i.e., what </w:t>
      </w:r>
      <w:r>
        <w:rPr>
          <w:i/>
          <w:iCs/>
        </w:rPr>
        <w:t>was</w:t>
      </w:r>
      <w:r>
        <w:t xml:space="preserve"> the effect?)</w:t>
      </w:r>
    </w:p>
  </w:comment>
  <w:comment w:id="84" w:author="Emma Atkinson" w:date="2023-08-24T10:00:00Z" w:initials="EA">
    <w:p w14:paraId="4104BD5D" w14:textId="77777777" w:rsidR="00364BBD" w:rsidRDefault="00364BBD" w:rsidP="00364BBD">
      <w:pPr>
        <w:pStyle w:val="CommentText"/>
      </w:pPr>
      <w:r>
        <w:rPr>
          <w:rStyle w:val="CommentReference"/>
        </w:rPr>
        <w:annotationRef/>
      </w:r>
      <w:r>
        <w:t xml:space="preserve">Need a bit more of an explanation - why are there 123 levels? We are accounting for trap, but also for trial. </w:t>
      </w:r>
    </w:p>
  </w:comment>
  <w:comment w:id="85" w:author="Emma Atkinson" w:date="2023-08-24T10:05:00Z" w:initials="EA">
    <w:p w14:paraId="7DA96DC6" w14:textId="77777777" w:rsidR="00364BBD" w:rsidRDefault="00364BBD" w:rsidP="00364BBD">
      <w:pPr>
        <w:pStyle w:val="CommentText"/>
      </w:pPr>
      <w:r>
        <w:rPr>
          <w:rStyle w:val="CommentReference"/>
        </w:rPr>
        <w:annotationRef/>
      </w:r>
      <w:r>
        <w:t>Appropriate to cite the packages here. You can usually get a citation in R with: citation("package name"). Also worth including a sentence along the lines of "All statistical analyses were conducted in R (</w:t>
      </w:r>
      <w:r>
        <w:rPr>
          <w:b/>
          <w:bCs/>
        </w:rPr>
        <w:t>cite version of R you used</w:t>
      </w:r>
      <w:r>
        <w:t>). For the version of R, can just run: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8056F" w15:done="1"/>
  <w15:commentEx w15:paraId="7091C1EE" w15:done="1"/>
  <w15:commentEx w15:paraId="1BE30222" w15:done="0"/>
  <w15:commentEx w15:paraId="2C76341E" w15:done="0"/>
  <w15:commentEx w15:paraId="545B6F5E" w15:done="0"/>
  <w15:commentEx w15:paraId="54378D14" w15:done="0"/>
  <w15:commentEx w15:paraId="1F3C4CC6" w15:done="0"/>
  <w15:commentEx w15:paraId="5602BD33" w15:done="0"/>
  <w15:commentEx w15:paraId="4B41EA3D" w15:done="1"/>
  <w15:commentEx w15:paraId="3AC41235" w15:done="1"/>
  <w15:commentEx w15:paraId="5A8F104E" w15:done="1"/>
  <w15:commentEx w15:paraId="4104BD5D" w15:done="0"/>
  <w15:commentEx w15:paraId="7DA96D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0B86B" w16cex:dateUtc="2023-08-23T23:55:00Z"/>
  <w16cex:commentExtensible w16cex:durableId="2890BA46" w16cex:dateUtc="2023-08-24T00:03:00Z"/>
  <w16cex:commentExtensible w16cex:durableId="2890BA11" w16cex:dateUtc="2023-08-24T00:02:00Z"/>
  <w16cex:commentExtensible w16cex:durableId="2891A782" w16cex:dateUtc="2023-08-24T16:55:00Z"/>
  <w16cex:commentExtensible w16cex:durableId="2891A88E" w16cex:dateUtc="2023-08-24T16:59:00Z"/>
  <w16cex:commentExtensible w16cex:durableId="2891A8D8" w16cex:dateUtc="2023-08-24T17:00:00Z"/>
  <w16cex:commentExtensible w16cex:durableId="2891AB02" w16cex:dateUtc="2023-08-24T17:10:00Z"/>
  <w16cex:commentExtensible w16cex:durableId="2891A9E5" w16cex:dateUtc="2023-08-24T17:05:00Z"/>
  <w16cex:commentExtensible w16cex:durableId="28AAC439" w16cex:dateUtc="2023-08-23T23:55:00Z"/>
  <w16cex:commentExtensible w16cex:durableId="28AAC438" w16cex:dateUtc="2023-08-24T00:03:00Z"/>
  <w16cex:commentExtensible w16cex:durableId="28AAC436" w16cex:dateUtc="2023-08-24T16:55:00Z"/>
  <w16cex:commentExtensible w16cex:durableId="28AAC434" w16cex:dateUtc="2023-08-24T17:00:00Z"/>
  <w16cex:commentExtensible w16cex:durableId="28AAC432" w16cex:dateUtc="2023-08-24T1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8056F" w16cid:durableId="2890B86B"/>
  <w16cid:commentId w16cid:paraId="7091C1EE" w16cid:durableId="2890BA46"/>
  <w16cid:commentId w16cid:paraId="1BE30222" w16cid:durableId="2890BA11"/>
  <w16cid:commentId w16cid:paraId="2C76341E" w16cid:durableId="2891A782"/>
  <w16cid:commentId w16cid:paraId="545B6F5E" w16cid:durableId="2891A88E"/>
  <w16cid:commentId w16cid:paraId="54378D14" w16cid:durableId="2891A8D8"/>
  <w16cid:commentId w16cid:paraId="1F3C4CC6" w16cid:durableId="2891AB02"/>
  <w16cid:commentId w16cid:paraId="5602BD33" w16cid:durableId="2891A9E5"/>
  <w16cid:commentId w16cid:paraId="4B41EA3D" w16cid:durableId="28AAC439"/>
  <w16cid:commentId w16cid:paraId="3AC41235" w16cid:durableId="28AAC438"/>
  <w16cid:commentId w16cid:paraId="5A8F104E" w16cid:durableId="28AAC436"/>
  <w16cid:commentId w16cid:paraId="4104BD5D" w16cid:durableId="28AAC434"/>
  <w16cid:commentId w16cid:paraId="7DA96DC6" w16cid:durableId="28AAC4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67DB3"/>
    <w:multiLevelType w:val="hybridMultilevel"/>
    <w:tmpl w:val="055E3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02351"/>
    <w:multiLevelType w:val="hybridMultilevel"/>
    <w:tmpl w:val="10E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Houtman">
    <w15:presenceInfo w15:providerId="AD" w15:userId="S::jacobhoutman@uvic.ca::5ff49d3e-1124-40bd-a6e8-47f5065be75b"/>
  </w15:person>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16"/>
    <w:rsid w:val="000139C0"/>
    <w:rsid w:val="00024D4F"/>
    <w:rsid w:val="0003223F"/>
    <w:rsid w:val="00052B6D"/>
    <w:rsid w:val="00053DE4"/>
    <w:rsid w:val="00062A6B"/>
    <w:rsid w:val="00066526"/>
    <w:rsid w:val="0009245A"/>
    <w:rsid w:val="00096969"/>
    <w:rsid w:val="000B2D76"/>
    <w:rsid w:val="000B3F79"/>
    <w:rsid w:val="000C78A9"/>
    <w:rsid w:val="000C7F48"/>
    <w:rsid w:val="000E2505"/>
    <w:rsid w:val="000E60D8"/>
    <w:rsid w:val="000F30DB"/>
    <w:rsid w:val="00105813"/>
    <w:rsid w:val="00105ABB"/>
    <w:rsid w:val="00106AB3"/>
    <w:rsid w:val="001142AC"/>
    <w:rsid w:val="00130FDA"/>
    <w:rsid w:val="00162B7D"/>
    <w:rsid w:val="00162DCC"/>
    <w:rsid w:val="00177A48"/>
    <w:rsid w:val="00191E38"/>
    <w:rsid w:val="001A2FD0"/>
    <w:rsid w:val="001C1EAA"/>
    <w:rsid w:val="001C39E3"/>
    <w:rsid w:val="001D0A6A"/>
    <w:rsid w:val="001E52DA"/>
    <w:rsid w:val="001F24A7"/>
    <w:rsid w:val="001F53AF"/>
    <w:rsid w:val="00201CEC"/>
    <w:rsid w:val="0020308D"/>
    <w:rsid w:val="00205822"/>
    <w:rsid w:val="00216FC8"/>
    <w:rsid w:val="0027011C"/>
    <w:rsid w:val="0027711E"/>
    <w:rsid w:val="002852A3"/>
    <w:rsid w:val="002A0B09"/>
    <w:rsid w:val="00301D0E"/>
    <w:rsid w:val="0030670B"/>
    <w:rsid w:val="0031160E"/>
    <w:rsid w:val="0031163E"/>
    <w:rsid w:val="00314CC4"/>
    <w:rsid w:val="003203E7"/>
    <w:rsid w:val="00346064"/>
    <w:rsid w:val="003531AF"/>
    <w:rsid w:val="00364BBD"/>
    <w:rsid w:val="00394509"/>
    <w:rsid w:val="003A4A28"/>
    <w:rsid w:val="003B448D"/>
    <w:rsid w:val="003C1E8C"/>
    <w:rsid w:val="003D0B78"/>
    <w:rsid w:val="003E3846"/>
    <w:rsid w:val="003E77C9"/>
    <w:rsid w:val="003F61EA"/>
    <w:rsid w:val="00404AED"/>
    <w:rsid w:val="00415AF1"/>
    <w:rsid w:val="00430CB2"/>
    <w:rsid w:val="00430E23"/>
    <w:rsid w:val="004355DB"/>
    <w:rsid w:val="00447462"/>
    <w:rsid w:val="0046208A"/>
    <w:rsid w:val="0046599E"/>
    <w:rsid w:val="00472FBD"/>
    <w:rsid w:val="004740F3"/>
    <w:rsid w:val="004A1254"/>
    <w:rsid w:val="004D4839"/>
    <w:rsid w:val="004D61CD"/>
    <w:rsid w:val="004F707E"/>
    <w:rsid w:val="005275F6"/>
    <w:rsid w:val="00572571"/>
    <w:rsid w:val="00594B77"/>
    <w:rsid w:val="0059655C"/>
    <w:rsid w:val="005C02AC"/>
    <w:rsid w:val="005C6D7A"/>
    <w:rsid w:val="005D0770"/>
    <w:rsid w:val="005E36A0"/>
    <w:rsid w:val="0060070D"/>
    <w:rsid w:val="00603AF8"/>
    <w:rsid w:val="00604021"/>
    <w:rsid w:val="00607866"/>
    <w:rsid w:val="00616ACF"/>
    <w:rsid w:val="00627150"/>
    <w:rsid w:val="00630844"/>
    <w:rsid w:val="00663942"/>
    <w:rsid w:val="00667039"/>
    <w:rsid w:val="00686796"/>
    <w:rsid w:val="00694255"/>
    <w:rsid w:val="00697F39"/>
    <w:rsid w:val="006C5A14"/>
    <w:rsid w:val="006F6037"/>
    <w:rsid w:val="00732D6E"/>
    <w:rsid w:val="00745178"/>
    <w:rsid w:val="00753B3F"/>
    <w:rsid w:val="00756FDA"/>
    <w:rsid w:val="00785AEC"/>
    <w:rsid w:val="007C32A6"/>
    <w:rsid w:val="007D43DB"/>
    <w:rsid w:val="007D6E00"/>
    <w:rsid w:val="007F0F25"/>
    <w:rsid w:val="007F6109"/>
    <w:rsid w:val="0081054E"/>
    <w:rsid w:val="00827D43"/>
    <w:rsid w:val="00867AE5"/>
    <w:rsid w:val="00871A2F"/>
    <w:rsid w:val="00882D2A"/>
    <w:rsid w:val="0088586C"/>
    <w:rsid w:val="0088767E"/>
    <w:rsid w:val="008D3150"/>
    <w:rsid w:val="008D560E"/>
    <w:rsid w:val="008E5837"/>
    <w:rsid w:val="009226B5"/>
    <w:rsid w:val="00930A0A"/>
    <w:rsid w:val="00967BE2"/>
    <w:rsid w:val="009707D2"/>
    <w:rsid w:val="009711A1"/>
    <w:rsid w:val="00972179"/>
    <w:rsid w:val="00976420"/>
    <w:rsid w:val="009A43E8"/>
    <w:rsid w:val="00A20FED"/>
    <w:rsid w:val="00A27DBA"/>
    <w:rsid w:val="00A41154"/>
    <w:rsid w:val="00A46836"/>
    <w:rsid w:val="00A64AA7"/>
    <w:rsid w:val="00A64E9E"/>
    <w:rsid w:val="00A703C2"/>
    <w:rsid w:val="00AE1E02"/>
    <w:rsid w:val="00AF7A33"/>
    <w:rsid w:val="00B10934"/>
    <w:rsid w:val="00B10E15"/>
    <w:rsid w:val="00B11679"/>
    <w:rsid w:val="00B170B0"/>
    <w:rsid w:val="00B17874"/>
    <w:rsid w:val="00B20223"/>
    <w:rsid w:val="00B25F75"/>
    <w:rsid w:val="00B409A4"/>
    <w:rsid w:val="00B61113"/>
    <w:rsid w:val="00B67D06"/>
    <w:rsid w:val="00B87CC1"/>
    <w:rsid w:val="00BC64A2"/>
    <w:rsid w:val="00BE76F0"/>
    <w:rsid w:val="00BF23CE"/>
    <w:rsid w:val="00C04B51"/>
    <w:rsid w:val="00C07F0E"/>
    <w:rsid w:val="00C1027E"/>
    <w:rsid w:val="00C22294"/>
    <w:rsid w:val="00C22B62"/>
    <w:rsid w:val="00C32527"/>
    <w:rsid w:val="00C350E2"/>
    <w:rsid w:val="00C3571E"/>
    <w:rsid w:val="00C36693"/>
    <w:rsid w:val="00C40BE3"/>
    <w:rsid w:val="00C40F16"/>
    <w:rsid w:val="00C434B4"/>
    <w:rsid w:val="00C51654"/>
    <w:rsid w:val="00C60328"/>
    <w:rsid w:val="00C60AF8"/>
    <w:rsid w:val="00C714DD"/>
    <w:rsid w:val="00C758C5"/>
    <w:rsid w:val="00C8117D"/>
    <w:rsid w:val="00CB0C16"/>
    <w:rsid w:val="00CB339D"/>
    <w:rsid w:val="00CC2CA4"/>
    <w:rsid w:val="00CD7928"/>
    <w:rsid w:val="00CE4693"/>
    <w:rsid w:val="00CF0D09"/>
    <w:rsid w:val="00D004E1"/>
    <w:rsid w:val="00D2236F"/>
    <w:rsid w:val="00D46138"/>
    <w:rsid w:val="00D6534B"/>
    <w:rsid w:val="00D8148F"/>
    <w:rsid w:val="00D93A6E"/>
    <w:rsid w:val="00DB2426"/>
    <w:rsid w:val="00DB39D9"/>
    <w:rsid w:val="00DD0443"/>
    <w:rsid w:val="00DD4371"/>
    <w:rsid w:val="00DE34B0"/>
    <w:rsid w:val="00DE3A9E"/>
    <w:rsid w:val="00E24D70"/>
    <w:rsid w:val="00E7223D"/>
    <w:rsid w:val="00E83015"/>
    <w:rsid w:val="00E95081"/>
    <w:rsid w:val="00EA0DC2"/>
    <w:rsid w:val="00EC5988"/>
    <w:rsid w:val="00ED522C"/>
    <w:rsid w:val="00EE085D"/>
    <w:rsid w:val="00EF54A8"/>
    <w:rsid w:val="00EF718C"/>
    <w:rsid w:val="00F059B2"/>
    <w:rsid w:val="00F1784B"/>
    <w:rsid w:val="00F17B5B"/>
    <w:rsid w:val="00F26F17"/>
    <w:rsid w:val="00F2746E"/>
    <w:rsid w:val="00F404B3"/>
    <w:rsid w:val="00F667B6"/>
    <w:rsid w:val="00F710EB"/>
    <w:rsid w:val="00F95661"/>
    <w:rsid w:val="00FA4AE6"/>
    <w:rsid w:val="00FB5D79"/>
    <w:rsid w:val="00FC753B"/>
    <w:rsid w:val="00FF7A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2C7C5"/>
  <w15:chartTrackingRefBased/>
  <w15:docId w15:val="{01B5BA37-20CC-9347-A54E-3F5E0F7F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1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679"/>
    <w:pPr>
      <w:ind w:left="720"/>
      <w:contextualSpacing/>
    </w:pPr>
  </w:style>
  <w:style w:type="paragraph" w:styleId="Revision">
    <w:name w:val="Revision"/>
    <w:hidden/>
    <w:uiPriority w:val="99"/>
    <w:semiHidden/>
    <w:rsid w:val="0020308D"/>
  </w:style>
  <w:style w:type="character" w:styleId="CommentReference">
    <w:name w:val="annotation reference"/>
    <w:basedOn w:val="DefaultParagraphFont"/>
    <w:uiPriority w:val="99"/>
    <w:semiHidden/>
    <w:unhideWhenUsed/>
    <w:rsid w:val="0020308D"/>
    <w:rPr>
      <w:sz w:val="16"/>
      <w:szCs w:val="16"/>
    </w:rPr>
  </w:style>
  <w:style w:type="paragraph" w:styleId="CommentText">
    <w:name w:val="annotation text"/>
    <w:basedOn w:val="Normal"/>
    <w:link w:val="CommentTextChar"/>
    <w:uiPriority w:val="99"/>
    <w:unhideWhenUsed/>
    <w:rsid w:val="0020308D"/>
    <w:rPr>
      <w:sz w:val="20"/>
      <w:szCs w:val="20"/>
    </w:rPr>
  </w:style>
  <w:style w:type="character" w:customStyle="1" w:styleId="CommentTextChar">
    <w:name w:val="Comment Text Char"/>
    <w:basedOn w:val="DefaultParagraphFont"/>
    <w:link w:val="CommentText"/>
    <w:uiPriority w:val="99"/>
    <w:rsid w:val="0020308D"/>
    <w:rPr>
      <w:sz w:val="20"/>
      <w:szCs w:val="20"/>
    </w:rPr>
  </w:style>
  <w:style w:type="paragraph" w:styleId="CommentSubject">
    <w:name w:val="annotation subject"/>
    <w:basedOn w:val="CommentText"/>
    <w:next w:val="CommentText"/>
    <w:link w:val="CommentSubjectChar"/>
    <w:uiPriority w:val="99"/>
    <w:semiHidden/>
    <w:unhideWhenUsed/>
    <w:rsid w:val="0020308D"/>
    <w:rPr>
      <w:b/>
      <w:bCs/>
    </w:rPr>
  </w:style>
  <w:style w:type="character" w:customStyle="1" w:styleId="CommentSubjectChar">
    <w:name w:val="Comment Subject Char"/>
    <w:basedOn w:val="CommentTextChar"/>
    <w:link w:val="CommentSubject"/>
    <w:uiPriority w:val="99"/>
    <w:semiHidden/>
    <w:rsid w:val="0020308D"/>
    <w:rPr>
      <w:b/>
      <w:bCs/>
      <w:sz w:val="20"/>
      <w:szCs w:val="20"/>
    </w:rPr>
  </w:style>
  <w:style w:type="table" w:styleId="TableGrid">
    <w:name w:val="Table Grid"/>
    <w:basedOn w:val="TableNormal"/>
    <w:uiPriority w:val="39"/>
    <w:rsid w:val="00753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9531">
      <w:bodyDiv w:val="1"/>
      <w:marLeft w:val="0"/>
      <w:marRight w:val="0"/>
      <w:marTop w:val="0"/>
      <w:marBottom w:val="0"/>
      <w:divBdr>
        <w:top w:val="none" w:sz="0" w:space="0" w:color="auto"/>
        <w:left w:val="none" w:sz="0" w:space="0" w:color="auto"/>
        <w:bottom w:val="none" w:sz="0" w:space="0" w:color="auto"/>
        <w:right w:val="none" w:sz="0" w:space="0" w:color="auto"/>
      </w:divBdr>
    </w:div>
    <w:div w:id="1589273071">
      <w:bodyDiv w:val="1"/>
      <w:marLeft w:val="0"/>
      <w:marRight w:val="0"/>
      <w:marTop w:val="0"/>
      <w:marBottom w:val="0"/>
      <w:divBdr>
        <w:top w:val="none" w:sz="0" w:space="0" w:color="auto"/>
        <w:left w:val="none" w:sz="0" w:space="0" w:color="auto"/>
        <w:bottom w:val="none" w:sz="0" w:space="0" w:color="auto"/>
        <w:right w:val="none" w:sz="0" w:space="0" w:color="auto"/>
      </w:divBdr>
    </w:div>
    <w:div w:id="2117561099">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4</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Houtman</dc:creator>
  <cp:keywords/>
  <dc:description/>
  <cp:lastModifiedBy>Jacob Houtman</cp:lastModifiedBy>
  <cp:revision>14</cp:revision>
  <dcterms:created xsi:type="dcterms:W3CDTF">2023-08-23T23:52:00Z</dcterms:created>
  <dcterms:modified xsi:type="dcterms:W3CDTF">2023-09-15T22:01:00Z</dcterms:modified>
</cp:coreProperties>
</file>